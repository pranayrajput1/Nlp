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TableGrid"/>
        <w:tblW w:w="1074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267"/>
        <w:gridCol w:w="6972"/>
      </w:tblGrid>
      <w:tr w:rsidR="00D91371" w:rsidRPr="00CF1EB5" w14:paraId="210A70D6" w14:textId="77777777" w:rsidTr="008429F2">
        <w:trPr>
          <w:trHeight w:val="1762"/>
        </w:trPr>
        <w:tc>
          <w:tcPr>
            <w:tcW w:w="10746" w:type="dxa"/>
            <w:gridSpan w:val="3"/>
          </w:tcPr>
          <w:p w14:paraId="3B575952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ind w:left="-90"/>
              <w:rPr>
                <w:rFonts w:asciiTheme="majorHAnsi" w:hAnsiTheme="majorHAnsi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80E9D" wp14:editId="641DD89F">
                      <wp:simplePos x="0" y="0"/>
                      <wp:positionH relativeFrom="column">
                        <wp:posOffset>2320787</wp:posOffset>
                      </wp:positionH>
                      <wp:positionV relativeFrom="paragraph">
                        <wp:posOffset>259467</wp:posOffset>
                      </wp:positionV>
                      <wp:extent cx="4349363" cy="1047750"/>
                      <wp:effectExtent l="0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9363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32C02" w14:textId="3F282302" w:rsidR="00877654" w:rsidRPr="00E2386B" w:rsidRDefault="00693A47" w:rsidP="00E2386B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</w:rPr>
                                    <w:t>Dharmendra Singh</w:t>
                                  </w:r>
                                </w:p>
                                <w:p w14:paraId="278BF516" w14:textId="3948F761" w:rsidR="00E2386B" w:rsidRDefault="00E510F9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xperience in executing full life-cycl</w:t>
                                  </w:r>
                                  <w:r w:rsidR="00BD27F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e development projects; ramping 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up projects within time, budget &amp; quality parameters, as per project management &amp; best practice guidelines</w:t>
                                  </w:r>
                                  <w:r w:rsidR="00BD27F1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,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targeting assignments in </w:t>
                                  </w:r>
                                  <w:r w:rsidR="005E124C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Data Science</w:t>
                                  </w:r>
                                  <w:r w:rsidR="008D0EE1" w:rsidRPr="00CF1EB5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, Machine Learning and Deep Learning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5E124C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with an organiz</w:t>
                                  </w:r>
                                  <w:r w:rsidR="00E2386B" w:rsidRPr="00CF1EB5"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ation of high repute</w:t>
                                  </w:r>
                                </w:p>
                                <w:p w14:paraId="3F4614D9" w14:textId="62A41929" w:rsidR="00CF1EB5" w:rsidRPr="00CF1EB5" w:rsidRDefault="00BD27F1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Calibri"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 w:rsidR="00693A47">
                                    <w:rPr>
                                      <w:rFonts w:asciiTheme="majorHAnsi" w:hAnsiTheme="majorHAnsi" w:cs="Calibri"/>
                                      <w:b/>
                                      <w:color w:val="404040" w:themeColor="text1" w:themeTint="BF"/>
                                      <w:spacing w:val="-4"/>
                                      <w:sz w:val="20"/>
                                      <w:szCs w:val="20"/>
                                    </w:rPr>
                                    <w:t>Bengaluru, Delhi, Noida, Gurgaon</w:t>
                                  </w:r>
                                </w:p>
                                <w:p w14:paraId="7E9AAA16" w14:textId="77777777" w:rsidR="00E2386B" w:rsidRPr="00E2386B" w:rsidRDefault="00E2386B" w:rsidP="00E2386B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Theme="majorHAnsi" w:hAnsiTheme="majorHAnsi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7C055B" w14:textId="77777777" w:rsidR="005A1710" w:rsidRPr="00747C6D" w:rsidRDefault="005A1710" w:rsidP="00D91371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 w:cs="Tahoma"/>
                                      <w:b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A80E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82.75pt;margin-top:20.45pt;width:342.45pt;height:8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" filled="f" stroked="f">
                      <v:textbox>
                        <w:txbxContent>
                          <w:p w14:paraId="11132C02" w14:textId="3F282302" w:rsidR="00877654" w:rsidRPr="00E2386B" w:rsidRDefault="00693A47" w:rsidP="00E2386B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</w:rPr>
                              <w:t>Dharmendra Singh</w:t>
                            </w:r>
                          </w:p>
                          <w:p w14:paraId="278BF516" w14:textId="3948F761" w:rsidR="00E2386B" w:rsidRDefault="00E510F9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E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xperience in executing full life-cycl</w:t>
                            </w:r>
                            <w:r w:rsidR="00BD27F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e development projects; ramping 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up projects within time, budget &amp; quality parameters, as per project management &amp; best practice guidelines</w:t>
                            </w:r>
                            <w:r w:rsidR="00BD27F1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,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targeting assignments in </w:t>
                            </w:r>
                            <w:r w:rsidR="005E124C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Data Science</w:t>
                            </w:r>
                            <w:r w:rsidR="008D0EE1" w:rsidRPr="00CF1EB5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, Machine Learning and Deep Learning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124C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with an organiz</w:t>
                            </w:r>
                            <w:r w:rsidR="00E2386B" w:rsidRPr="00CF1EB5"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ation of high repute</w:t>
                            </w:r>
                          </w:p>
                          <w:p w14:paraId="3F4614D9" w14:textId="62A41929" w:rsidR="00CF1EB5" w:rsidRPr="00CF1EB5" w:rsidRDefault="00BD27F1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 w:rsidR="00693A47">
                              <w:rPr>
                                <w:rFonts w:asciiTheme="majorHAnsi" w:hAnsiTheme="majorHAnsi" w:cs="Calibri"/>
                                <w:b/>
                                <w:color w:val="404040" w:themeColor="text1" w:themeTint="BF"/>
                                <w:spacing w:val="-4"/>
                                <w:sz w:val="20"/>
                                <w:szCs w:val="20"/>
                              </w:rPr>
                              <w:t>Bengaluru, Delhi, Noida, Gurgaon</w:t>
                            </w:r>
                          </w:p>
                          <w:p w14:paraId="7E9AAA16" w14:textId="77777777" w:rsidR="00E2386B" w:rsidRPr="00E2386B" w:rsidRDefault="00E2386B" w:rsidP="00E2386B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E7C055B" w14:textId="77777777" w:rsidR="005A1710" w:rsidRPr="00747C6D" w:rsidRDefault="005A1710" w:rsidP="00D91371">
                            <w:pPr>
                              <w:spacing w:after="0" w:line="240" w:lineRule="auto"/>
                              <w:rPr>
                                <w:rFonts w:asciiTheme="majorHAnsi" w:hAnsiTheme="majorHAnsi" w:cs="Tahom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1EB5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A32D64" wp14:editId="17112248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450215</wp:posOffset>
                      </wp:positionV>
                      <wp:extent cx="1181100" cy="1085850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1085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92ACE8" w14:textId="6146E020" w:rsidR="00D91371" w:rsidRDefault="00D91371" w:rsidP="00D9137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32D64" id="Rectangle 28" o:spid="_x0000_s1027" style="position:absolute;left:0;text-align:left;margin-left:87.6pt;margin-top:35.45pt;width:93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" filled="f" stroked="f" strokeweight="2pt">
                      <v:textbox>
                        <w:txbxContent>
                          <w:p w14:paraId="0892ACE8" w14:textId="6146E020" w:rsidR="00D91371" w:rsidRDefault="00D91371" w:rsidP="00D9137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F1EB5">
              <w:rPr>
                <w:rFonts w:asciiTheme="majorHAnsi" w:hAnsiTheme="majorHAnsi"/>
              </w:rPr>
              <w:br w:type="page"/>
            </w: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075CEC8A" wp14:editId="12EB2F72">
                  <wp:extent cx="6855460" cy="150495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header-int-grey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892" cy="1505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371" w:rsidRPr="00CF1EB5" w14:paraId="5AA01BA7" w14:textId="77777777" w:rsidTr="008429F2">
        <w:trPr>
          <w:trHeight w:val="200"/>
        </w:trPr>
        <w:tc>
          <w:tcPr>
            <w:tcW w:w="10746" w:type="dxa"/>
            <w:gridSpan w:val="3"/>
          </w:tcPr>
          <w:p w14:paraId="2897979D" w14:textId="0001CB75" w:rsidR="00D91371" w:rsidRPr="00CF1EB5" w:rsidRDefault="00D91371" w:rsidP="004212CC">
            <w:pPr>
              <w:tabs>
                <w:tab w:val="left" w:pos="90"/>
                <w:tab w:val="left" w:pos="6095"/>
                <w:tab w:val="left" w:pos="6750"/>
                <w:tab w:val="left" w:pos="7110"/>
              </w:tabs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noProof/>
                <w:lang w:val="en-IN" w:eastAsia="en-IN"/>
              </w:rPr>
              <w:drawing>
                <wp:inline distT="0" distB="0" distL="0" distR="0" wp14:anchorId="6387DC90" wp14:editId="6E256A55">
                  <wp:extent cx="172720" cy="172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</w:t>
            </w:r>
            <w:r w:rsidR="00BD3957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>+91-</w:t>
            </w:r>
            <w:r w:rsidR="00693A47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>9627009634</w:t>
            </w:r>
            <w:r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="004212CC" w:rsidRPr="00CF1EB5"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  <w:tab/>
            </w:r>
            <w:r w:rsidRPr="00CF1EB5">
              <w:rPr>
                <w:rFonts w:asciiTheme="majorHAnsi" w:eastAsia="Calibri" w:hAnsiTheme="majorHAnsi" w:cs="Tahoma"/>
                <w:noProof/>
                <w:color w:val="808080"/>
                <w:sz w:val="20"/>
                <w:szCs w:val="20"/>
                <w:lang w:val="en-IN" w:eastAsia="en-IN"/>
              </w:rPr>
              <w:drawing>
                <wp:inline distT="0" distB="0" distL="0" distR="0" wp14:anchorId="2C6D3FE8" wp14:editId="76397906">
                  <wp:extent cx="171450" cy="1714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  </w:t>
            </w:r>
            <w:r w:rsidR="00693A47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>dharmendrasingh736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 xml:space="preserve">@gmail.com  </w:t>
            </w:r>
            <w:r w:rsidR="00AF7FDD" w:rsidRPr="00CF1EB5">
              <w:rPr>
                <w:rFonts w:asciiTheme="majorHAnsi" w:eastAsia="Calibri" w:hAnsiTheme="majorHAnsi" w:cs="Tahoma"/>
                <w:color w:val="808080"/>
                <w:sz w:val="20"/>
                <w:szCs w:val="20"/>
              </w:rPr>
              <w:tab/>
            </w:r>
          </w:p>
        </w:tc>
      </w:tr>
      <w:tr w:rsidR="00D91371" w:rsidRPr="00CF1EB5" w14:paraId="4D336E31" w14:textId="77777777" w:rsidTr="008429F2">
        <w:trPr>
          <w:trHeight w:val="2252"/>
        </w:trPr>
        <w:tc>
          <w:tcPr>
            <w:tcW w:w="10746" w:type="dxa"/>
            <w:gridSpan w:val="3"/>
            <w:shd w:val="clear" w:color="auto" w:fill="FFFFFF" w:themeFill="background1"/>
          </w:tcPr>
          <w:p w14:paraId="4B51C9A8" w14:textId="77777777" w:rsidR="00864E36" w:rsidRPr="00CF1EB5" w:rsidRDefault="00864E36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F0563D"/>
                <w:sz w:val="16"/>
                <w:szCs w:val="28"/>
              </w:rPr>
            </w:pPr>
          </w:p>
          <w:p w14:paraId="1BB212C4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noProof/>
                <w:color w:val="000000"/>
                <w:sz w:val="6"/>
                <w:szCs w:val="20"/>
              </w:rPr>
            </w:pPr>
            <w:r w:rsidRPr="00CF1EB5">
              <w:rPr>
                <w:rFonts w:asciiTheme="majorHAnsi" w:hAnsiTheme="majorHAnsi"/>
                <w:noProof/>
                <w:color w:val="70AD47"/>
                <w:lang w:val="en-IN" w:eastAsia="en-IN"/>
              </w:rPr>
              <w:drawing>
                <wp:inline distT="0" distB="0" distL="0" distR="0" wp14:anchorId="15E4E1E7" wp14:editId="08BB252D">
                  <wp:extent cx="219075" cy="219075"/>
                  <wp:effectExtent l="0" t="0" r="9525" b="9525"/>
                  <wp:docPr id="29" name="Picture 29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="000A2BF0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Profile Summary</w:t>
            </w:r>
          </w:p>
          <w:p w14:paraId="1986AFCA" w14:textId="0B297BC1" w:rsidR="008D0EE1" w:rsidRPr="00CF1EB5" w:rsidRDefault="00BD27F1" w:rsidP="008D0EE1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Achievement-</w:t>
            </w:r>
            <w:r w:rsidR="00C762D3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driven professional</w:t>
            </w:r>
            <w:r w:rsidR="005D32AA"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  <w:t xml:space="preserve"> with an experience of</w:t>
            </w:r>
            <w:r w:rsidR="00CF1EB5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A154D8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2</w:t>
            </w:r>
            <w:r w:rsidR="00C762D3" w:rsidRPr="00CF1EB5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years</w:t>
            </w:r>
            <w:r w:rsidR="005D32AA"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56E2C09F" w14:textId="29F64128" w:rsidR="0025684C" w:rsidRPr="00A154D8" w:rsidRDefault="00036C1E" w:rsidP="00A154D8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Experience </w:t>
            </w:r>
            <w:r w:rsidR="00A154D8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in creating</w:t>
            </w:r>
            <w:r w:rsidR="0025684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Artificial Intelligence</w:t>
            </w:r>
            <w:r w:rsidR="0025684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25684C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applications</w:t>
            </w:r>
            <w:r w:rsidR="0025684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with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14198D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Machine Learning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Deep Learning</w:t>
            </w:r>
            <w:r w:rsidR="00897D5F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with</w:t>
            </w:r>
            <w:r w:rsidR="00473054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Python</w:t>
            </w:r>
            <w:r w:rsidR="00A154D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. </w:t>
            </w:r>
          </w:p>
          <w:p w14:paraId="19A5C03E" w14:textId="7E17665F" w:rsidR="0025684C" w:rsidRPr="0025684C" w:rsidRDefault="005E124C" w:rsidP="005E124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Skilled </w:t>
            </w:r>
            <w:r w:rsidR="0051479E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in</w:t>
            </w:r>
            <w:r w:rsidR="009E35D3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libraries such as </w:t>
            </w:r>
            <w:r w:rsidR="0025684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Pytorch</w:t>
            </w:r>
            <w:r w:rsidR="00A154D8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,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Keras,</w:t>
            </w:r>
            <w:r w:rsidR="00E2386B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Tensorflow</w:t>
            </w:r>
            <w:r w:rsidR="0025684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="002568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Sklearn, </w:t>
            </w:r>
            <w:r w:rsidR="005D32AA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N</w:t>
            </w:r>
            <w:r w:rsidR="005D32AA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umpy</w:t>
            </w:r>
            <w:r w:rsidR="002568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 Pandas, Matplotlib,</w:t>
            </w:r>
            <w:r w:rsidR="005D32AA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Seaborn,</w:t>
            </w:r>
            <w:r w:rsidR="002568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7E1CE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PowerBI</w:t>
            </w:r>
            <w:r w:rsidR="002568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for Data Visualization</w:t>
            </w:r>
            <w:r w:rsidR="00E8055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7D3A5F1D" w14:textId="2800A799" w:rsidR="00BD7E70" w:rsidRPr="00BD7E70" w:rsidRDefault="00BD7E70" w:rsidP="00BD7E70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Extensive knowledge of working with </w:t>
            </w:r>
            <w:r w:rsidR="005D32A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NoSQL databases like Mongo DB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and </w:t>
            </w:r>
            <w:r w:rsidRPr="00BD7E70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SQL datab</w:t>
            </w:r>
            <w:r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a</w:t>
            </w:r>
            <w:r w:rsidR="005D32A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>ses like MySQL and Oracle DB</w:t>
            </w:r>
            <w:r w:rsidRPr="00BD7E70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</w:rPr>
              <w:t xml:space="preserve">.  </w:t>
            </w:r>
          </w:p>
          <w:p w14:paraId="242B6F3C" w14:textId="7CB2E6D8" w:rsidR="00B3618C" w:rsidRPr="00E8055C" w:rsidRDefault="0025684C" w:rsidP="00E8055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Additional skills of </w:t>
            </w:r>
            <w:r w:rsidR="00E8055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C,</w:t>
            </w:r>
            <w:r w:rsidR="005E124C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5D32AA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Java</w:t>
            </w:r>
            <w:r w:rsidR="009E35D3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,</w:t>
            </w:r>
            <w:r w:rsidR="00E8055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JavaS</w:t>
            </w:r>
            <w:r w:rsidR="005D32AA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cript</w:t>
            </w:r>
            <w:r w:rsidR="00E8055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</w:p>
          <w:p w14:paraId="3616B25A" w14:textId="5D136EA7" w:rsidR="0048445D" w:rsidRPr="00E8055C" w:rsidRDefault="005E124C" w:rsidP="00E8055C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Expertise in manipulating and analyzing complex, high-volume, high-dimensionality data from varying data sources and big data sources</w:t>
            </w:r>
            <w:r w:rsidR="00E8055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75F4D8F0" w14:textId="77777777" w:rsidR="005E124C" w:rsidRPr="00CF1EB5" w:rsidRDefault="005E124C" w:rsidP="005E124C">
            <w:pPr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D91371" w:rsidRPr="00CF1EB5" w14:paraId="17AC1803" w14:textId="77777777" w:rsidTr="008429F2">
        <w:trPr>
          <w:trHeight w:val="180"/>
        </w:trPr>
        <w:tc>
          <w:tcPr>
            <w:tcW w:w="10746" w:type="dxa"/>
            <w:gridSpan w:val="3"/>
            <w:shd w:val="clear" w:color="auto" w:fill="auto"/>
          </w:tcPr>
          <w:p w14:paraId="49172325" w14:textId="77777777" w:rsidR="00D91371" w:rsidRPr="00CF1EB5" w:rsidRDefault="00D91371" w:rsidP="008429F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/>
                <w:noProof/>
                <w:color w:val="70AD47"/>
                <w:sz w:val="8"/>
              </w:rPr>
            </w:pPr>
          </w:p>
        </w:tc>
      </w:tr>
      <w:tr w:rsidR="00D91371" w:rsidRPr="00CF1EB5" w14:paraId="5E26DD60" w14:textId="77777777" w:rsidTr="000A2BF0">
        <w:trPr>
          <w:trHeight w:val="4522"/>
        </w:trPr>
        <w:tc>
          <w:tcPr>
            <w:tcW w:w="3507" w:type="dxa"/>
            <w:shd w:val="clear" w:color="auto" w:fill="FFFFFF" w:themeFill="background1"/>
          </w:tcPr>
          <w:p w14:paraId="4021EF33" w14:textId="77777777" w:rsidR="00D91371" w:rsidRPr="00CF1EB5" w:rsidRDefault="00D91371" w:rsidP="008429F2">
            <w:pPr>
              <w:rPr>
                <w:rFonts w:asciiTheme="majorHAnsi" w:hAnsiTheme="majorHAnsi"/>
                <w:sz w:val="16"/>
              </w:rPr>
            </w:pPr>
            <w:r w:rsidRPr="00CF1EB5">
              <w:rPr>
                <w:rFonts w:asciiTheme="majorHAnsi" w:hAnsiTheme="majorHAnsi"/>
                <w:noProof/>
                <w:color w:val="F0563D"/>
                <w:lang w:val="en-IN" w:eastAsia="en-IN"/>
              </w:rPr>
              <w:drawing>
                <wp:inline distT="0" distB="0" distL="0" distR="0" wp14:anchorId="0E8DE30D" wp14:editId="744C29EF">
                  <wp:extent cx="219075" cy="219075"/>
                  <wp:effectExtent l="0" t="0" r="9525" b="9525"/>
                  <wp:docPr id="289" name="Picture 289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 xml:space="preserve">Core Competencies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br/>
            </w:r>
          </w:p>
          <w:tbl>
            <w:tblPr>
              <w:tblStyle w:val="TableGrid"/>
              <w:tblW w:w="33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1"/>
              <w:gridCol w:w="1155"/>
            </w:tblGrid>
            <w:tr w:rsidR="00D91371" w:rsidRPr="00CF1EB5" w14:paraId="26686986" w14:textId="77777777" w:rsidTr="00413856">
              <w:trPr>
                <w:trHeight w:val="472"/>
              </w:trPr>
              <w:tc>
                <w:tcPr>
                  <w:tcW w:w="2221" w:type="dxa"/>
                  <w:shd w:val="clear" w:color="auto" w:fill="auto"/>
                </w:tcPr>
                <w:p w14:paraId="70E255A2" w14:textId="77777777" w:rsidR="00D91371" w:rsidRPr="00CF1EB5" w:rsidRDefault="00036C1E" w:rsidP="00BD3957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Data Science 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5FC2D73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28F1A937" wp14:editId="59F57254">
                        <wp:extent cx="590550" cy="152400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609786E5" w14:textId="77777777" w:rsidTr="00413856">
              <w:trPr>
                <w:trHeight w:val="463"/>
              </w:trPr>
              <w:tc>
                <w:tcPr>
                  <w:tcW w:w="2221" w:type="dxa"/>
                  <w:shd w:val="clear" w:color="auto" w:fill="auto"/>
                </w:tcPr>
                <w:p w14:paraId="0EA4FDDE" w14:textId="62883DAC" w:rsidR="007E35B4" w:rsidRPr="00CF1EB5" w:rsidRDefault="00036C1E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Machine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6AABEC5C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382FE811" wp14:editId="20E6AF11">
                        <wp:extent cx="590550" cy="1524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677A1398" w14:textId="77777777" w:rsidTr="00413856">
              <w:trPr>
                <w:trHeight w:val="652"/>
              </w:trPr>
              <w:tc>
                <w:tcPr>
                  <w:tcW w:w="2221" w:type="dxa"/>
                  <w:shd w:val="clear" w:color="auto" w:fill="auto"/>
                </w:tcPr>
                <w:p w14:paraId="301EFA99" w14:textId="4D06CCAC" w:rsidR="00D91371" w:rsidRPr="00CF1EB5" w:rsidRDefault="007E35B4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Artificial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F809FA4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4CD6DF50" wp14:editId="6A41EC7B">
                        <wp:extent cx="590550" cy="1524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792B2B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D91371" w:rsidRPr="00CF1EB5" w14:paraId="74A4FF38" w14:textId="77777777" w:rsidTr="00413856">
              <w:trPr>
                <w:trHeight w:val="598"/>
              </w:trPr>
              <w:tc>
                <w:tcPr>
                  <w:tcW w:w="2221" w:type="dxa"/>
                  <w:shd w:val="clear" w:color="auto" w:fill="auto"/>
                </w:tcPr>
                <w:p w14:paraId="514E9B8A" w14:textId="432C85C0" w:rsidR="00D91371" w:rsidRPr="00CF1EB5" w:rsidRDefault="007E35B4" w:rsidP="008429F2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>Convolutional Neural Networks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4FB1D77F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7E1A2483" wp14:editId="4BF7C321">
                        <wp:extent cx="590550" cy="1524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0FEB89BE" w14:textId="77777777" w:rsidTr="000C612B">
              <w:trPr>
                <w:trHeight w:val="400"/>
              </w:trPr>
              <w:tc>
                <w:tcPr>
                  <w:tcW w:w="2221" w:type="dxa"/>
                  <w:shd w:val="clear" w:color="auto" w:fill="auto"/>
                </w:tcPr>
                <w:p w14:paraId="78E0109C" w14:textId="77777777" w:rsidR="00AF7FDD" w:rsidRPr="00CF1EB5" w:rsidRDefault="005E124C" w:rsidP="00D27551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  <w:t xml:space="preserve">Predictive Modelling </w:t>
                  </w:r>
                </w:p>
                <w:p w14:paraId="46EA27E2" w14:textId="77777777" w:rsidR="00AF7FDD" w:rsidRPr="00CF1EB5" w:rsidRDefault="00AF7FDD" w:rsidP="00D27551">
                  <w:pPr>
                    <w:rPr>
                      <w:rFonts w:asciiTheme="majorHAnsi" w:eastAsia="Calibri" w:hAnsiTheme="majorHAnsi" w:cs="Tahoma"/>
                      <w:b/>
                      <w:bCs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008E2A5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7B05A778" wp14:editId="22F6A8AC">
                        <wp:extent cx="590550" cy="152400"/>
                        <wp:effectExtent l="0" t="0" r="0" b="0"/>
                        <wp:docPr id="313" name="Picture 3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1371" w:rsidRPr="00CF1EB5" w14:paraId="2F012EFA" w14:textId="77777777" w:rsidTr="00413856">
              <w:trPr>
                <w:trHeight w:val="697"/>
              </w:trPr>
              <w:tc>
                <w:tcPr>
                  <w:tcW w:w="2221" w:type="dxa"/>
                  <w:shd w:val="clear" w:color="auto" w:fill="auto"/>
                </w:tcPr>
                <w:p w14:paraId="5A100188" w14:textId="4D2D8CB8" w:rsidR="00D91371" w:rsidRPr="00CF1EB5" w:rsidRDefault="00243F0A" w:rsidP="008429F2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Computer Vision &amp; Image Processing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3317B17F" w14:textId="77777777" w:rsidR="00D91371" w:rsidRPr="00CF1EB5" w:rsidRDefault="00D91371" w:rsidP="008429F2">
                  <w:pPr>
                    <w:rPr>
                      <w:rFonts w:asciiTheme="majorHAnsi" w:hAnsiTheme="majorHAnsi"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6BB18E8C" wp14:editId="15B67651">
                        <wp:extent cx="590550" cy="1524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7200" w:rsidRPr="00CF1EB5" w14:paraId="1DF4767C" w14:textId="77777777" w:rsidTr="000C612B">
              <w:trPr>
                <w:trHeight w:val="495"/>
              </w:trPr>
              <w:tc>
                <w:tcPr>
                  <w:tcW w:w="2221" w:type="dxa"/>
                  <w:shd w:val="clear" w:color="auto" w:fill="auto"/>
                </w:tcPr>
                <w:p w14:paraId="5B73FE7E" w14:textId="77777777" w:rsidR="00DC7200" w:rsidRPr="00CF1EB5" w:rsidRDefault="005E124C" w:rsidP="008429F2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CF1EB5"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Quantitative Analysis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0BF7012B" w14:textId="77777777" w:rsidR="00DC7200" w:rsidRPr="00CF1EB5" w:rsidRDefault="00DC7200" w:rsidP="008429F2">
                  <w:pPr>
                    <w:rPr>
                      <w:rFonts w:asciiTheme="majorHAnsi" w:hAnsiTheme="majorHAnsi"/>
                      <w:noProof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13E5B2CE" wp14:editId="6E095735">
                        <wp:extent cx="590550" cy="1524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7200" w:rsidRPr="00CF1EB5" w14:paraId="58FDBEA9" w14:textId="77777777" w:rsidTr="00413856">
              <w:trPr>
                <w:trHeight w:val="688"/>
              </w:trPr>
              <w:tc>
                <w:tcPr>
                  <w:tcW w:w="2221" w:type="dxa"/>
                  <w:shd w:val="clear" w:color="auto" w:fill="auto"/>
                </w:tcPr>
                <w:p w14:paraId="46723ECD" w14:textId="57F66C83" w:rsidR="00DC7200" w:rsidRPr="00CF1EB5" w:rsidRDefault="007E1CED" w:rsidP="00036C1E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7E35B4"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  <w:t>Deep Learning</w:t>
                  </w:r>
                </w:p>
              </w:tc>
              <w:tc>
                <w:tcPr>
                  <w:tcW w:w="1155" w:type="dxa"/>
                  <w:shd w:val="clear" w:color="auto" w:fill="auto"/>
                </w:tcPr>
                <w:p w14:paraId="226E9348" w14:textId="77777777" w:rsidR="00DC7200" w:rsidRDefault="007E1CED" w:rsidP="008429F2">
                  <w:pPr>
                    <w:rPr>
                      <w:rFonts w:asciiTheme="majorHAnsi" w:hAnsiTheme="majorHAnsi"/>
                      <w:noProof/>
                    </w:rPr>
                  </w:pPr>
                  <w:r w:rsidRPr="00CF1EB5">
                    <w:rPr>
                      <w:rFonts w:asciiTheme="majorHAnsi" w:hAnsiTheme="majorHAnsi"/>
                      <w:noProof/>
                      <w:lang w:val="en-IN" w:eastAsia="en-IN"/>
                    </w:rPr>
                    <w:drawing>
                      <wp:inline distT="0" distB="0" distL="0" distR="0" wp14:anchorId="073C842F" wp14:editId="37A7C642">
                        <wp:extent cx="590550" cy="1524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grey-5stars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4C690D" w14:textId="77777777" w:rsidR="005F018A" w:rsidRDefault="005F018A" w:rsidP="008429F2">
                  <w:pPr>
                    <w:rPr>
                      <w:rFonts w:asciiTheme="majorHAnsi" w:hAnsiTheme="majorHAnsi"/>
                      <w:noProof/>
                    </w:rPr>
                  </w:pPr>
                </w:p>
                <w:p w14:paraId="61A7BD03" w14:textId="77777777" w:rsidR="005F018A" w:rsidRDefault="005F018A" w:rsidP="008429F2">
                  <w:pPr>
                    <w:rPr>
                      <w:rFonts w:asciiTheme="majorHAnsi" w:hAnsiTheme="majorHAnsi"/>
                      <w:noProof/>
                    </w:rPr>
                  </w:pPr>
                </w:p>
                <w:p w14:paraId="27E00A74" w14:textId="2BB4ACB2" w:rsidR="005F018A" w:rsidRPr="00CF1EB5" w:rsidRDefault="005F018A" w:rsidP="008429F2">
                  <w:pPr>
                    <w:rPr>
                      <w:rFonts w:asciiTheme="majorHAnsi" w:hAnsiTheme="majorHAnsi"/>
                      <w:noProof/>
                    </w:rPr>
                  </w:pPr>
                </w:p>
              </w:tc>
            </w:tr>
            <w:tr w:rsidR="007E35B4" w:rsidRPr="00CF1EB5" w14:paraId="26AC054B" w14:textId="77777777" w:rsidTr="00413856">
              <w:trPr>
                <w:trHeight w:val="265"/>
              </w:trPr>
              <w:tc>
                <w:tcPr>
                  <w:tcW w:w="2221" w:type="dxa"/>
                  <w:shd w:val="clear" w:color="auto" w:fill="auto"/>
                </w:tcPr>
                <w:p w14:paraId="34F14A97" w14:textId="731A6DE2" w:rsidR="007E35B4" w:rsidRDefault="007E35B4" w:rsidP="00036C1E">
                  <w:pPr>
                    <w:rPr>
                      <w:rFonts w:asciiTheme="majorHAnsi" w:hAnsiTheme="majorHAnsi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155" w:type="dxa"/>
                  <w:shd w:val="clear" w:color="auto" w:fill="auto"/>
                </w:tcPr>
                <w:p w14:paraId="27C75F9E" w14:textId="7E44E50E" w:rsidR="007E35B4" w:rsidRPr="00CF1EB5" w:rsidRDefault="007E35B4" w:rsidP="008429F2">
                  <w:pPr>
                    <w:rPr>
                      <w:rFonts w:asciiTheme="majorHAnsi" w:hAnsiTheme="majorHAnsi"/>
                      <w:noProof/>
                    </w:rPr>
                  </w:pPr>
                </w:p>
              </w:tc>
            </w:tr>
          </w:tbl>
          <w:p w14:paraId="19882DEB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</w:p>
        </w:tc>
        <w:tc>
          <w:tcPr>
            <w:tcW w:w="267" w:type="dxa"/>
          </w:tcPr>
          <w:p w14:paraId="18563FA7" w14:textId="77777777" w:rsidR="00D91371" w:rsidRPr="00CF1EB5" w:rsidRDefault="00D91371" w:rsidP="008429F2">
            <w:pPr>
              <w:tabs>
                <w:tab w:val="left" w:pos="90"/>
                <w:tab w:val="left" w:pos="6750"/>
                <w:tab w:val="left" w:pos="7110"/>
              </w:tabs>
              <w:rPr>
                <w:rFonts w:asciiTheme="majorHAnsi" w:hAnsiTheme="majorHAnsi"/>
              </w:rPr>
            </w:pPr>
          </w:p>
        </w:tc>
        <w:tc>
          <w:tcPr>
            <w:tcW w:w="6972" w:type="dxa"/>
            <w:shd w:val="clear" w:color="auto" w:fill="FFFFFF" w:themeFill="background1"/>
          </w:tcPr>
          <w:p w14:paraId="2B00447B" w14:textId="0CB94C50" w:rsidR="00AB64B6" w:rsidRPr="00D04B23" w:rsidRDefault="00AB64B6" w:rsidP="00AB64B6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>
              <w:rPr>
                <w:rFonts w:asciiTheme="majorHAnsi" w:hAnsiTheme="majorHAnsi" w:cs="Tahoma"/>
                <w:color w:val="00B0F0"/>
                <w:sz w:val="28"/>
                <w:szCs w:val="28"/>
              </w:rPr>
              <w:t xml:space="preserve">Work Experience                                                                                                                </w:t>
            </w:r>
            <w:r w:rsidR="00E8055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Cognizant</w:t>
            </w:r>
            <w:r w:rsidRPr="00D04B23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, Bengaluru                                                                                                                 </w:t>
            </w:r>
            <w:r w:rsidR="00E8055C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                Jan 2020- Nov 2021</w:t>
            </w:r>
          </w:p>
          <w:p w14:paraId="6E6EDFFC" w14:textId="77777777" w:rsidR="007E1CED" w:rsidRDefault="007E1CED" w:rsidP="00AB64B6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146ACE8B" w14:textId="4A7C116D" w:rsidR="00AB64B6" w:rsidRPr="00CF1EB5" w:rsidRDefault="007E1CED" w:rsidP="00AB64B6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       </w:t>
            </w:r>
            <w:r w:rsidR="00AB64B6"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Key Result Areas:</w:t>
            </w:r>
          </w:p>
          <w:p w14:paraId="6082775F" w14:textId="2BBF35D0" w:rsidR="00AB64B6" w:rsidRPr="00CF1EB5" w:rsidRDefault="00AB64B6" w:rsidP="00AB64B6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Working closely with business and engineering teams to encourage statistical best practices with respect to experimental design, data capture and data analysis</w:t>
            </w:r>
            <w:r w:rsidR="00E8055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082A5F4B" w14:textId="3BB13FCD" w:rsidR="00AB64B6" w:rsidRPr="00CF1EB5" w:rsidRDefault="00AB64B6" w:rsidP="00AB64B6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Participating in Data Preprocessing Techniques in order to make data useful for creating Machine Learning Models</w:t>
            </w:r>
            <w:r w:rsidR="00E8055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5C966350" w14:textId="5098BAAB" w:rsidR="00AB64B6" w:rsidRPr="00CF1EB5" w:rsidRDefault="00AB64B6" w:rsidP="00AB64B6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Building various regression and classificati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on algorithms by using various S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klearn libraries such as Linear Regression, Decision Trees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Ensemble techniques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and Naïve </w:t>
            </w:r>
            <w:r w:rsidR="00E8055C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Bayes’</w:t>
            </w:r>
            <w:r w:rsidR="00E8055C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392F6813" w14:textId="3A6D9AE2" w:rsidR="00AB64B6" w:rsidRPr="00CF1EB5" w:rsidRDefault="00AB64B6" w:rsidP="00AB64B6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Drafting Machine Learning Models for test A/B content for clear decisions related to the products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3FBFF9EC" w14:textId="2616502C" w:rsidR="00AB64B6" w:rsidRPr="007E1CED" w:rsidRDefault="00AB64B6" w:rsidP="007E1CE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Contributing in </w:t>
            </w:r>
            <w:r w:rsidR="007E1CE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Site core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CMS web application development along MVC 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Java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; creating various custom modules to fit the requirements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76867C0C" w14:textId="6ACB1402" w:rsidR="007E1CED" w:rsidRDefault="00AB64B6" w:rsidP="007E1CED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Designing the neural networks using Tensorflow for various internal projects within the company such as automating </w:t>
            </w:r>
            <w:r w:rsidR="007E1CE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Cha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t</w:t>
            </w:r>
            <w:r w:rsidR="007E1CE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b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o</w:t>
            </w:r>
            <w:r w:rsidR="007E1CED"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t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using NLP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7C3A7C9A" w14:textId="77777777" w:rsidR="007E1CED" w:rsidRDefault="007E1CED" w:rsidP="007E1CED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ind w:left="360"/>
              <w:jc w:val="both"/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</w:pPr>
          </w:p>
          <w:p w14:paraId="65260E0C" w14:textId="38C5181A" w:rsidR="00AB64B6" w:rsidRPr="007E1CED" w:rsidRDefault="00AB64B6" w:rsidP="007E1CED">
            <w:pPr>
              <w:pStyle w:val="ListParagraph"/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ind w:left="360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7E1CED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Highlights:</w:t>
            </w:r>
          </w:p>
          <w:p w14:paraId="7FF5C1E4" w14:textId="6648A0BD" w:rsidR="00AB64B6" w:rsidRPr="00DA188D" w:rsidRDefault="00AB64B6" w:rsidP="00AB64B6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Executed some internal projects as Data Analyst with using tools such as 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PowerBI</w:t>
            </w: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for Data Visualization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121C3860" w14:textId="62BF3415" w:rsidR="00AB64B6" w:rsidRDefault="00AB64B6" w:rsidP="00AB64B6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spacing w:after="200" w:line="276" w:lineRule="auto"/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DA188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Recognized by managers, colleagues, and peers for innovation, communication, and teamwork to ensure quality, timely project completion</w:t>
            </w:r>
            <w:r w:rsidR="007E1CED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.</w:t>
            </w:r>
          </w:p>
          <w:p w14:paraId="2AF917E8" w14:textId="77777777" w:rsidR="007E1CED" w:rsidRDefault="007E1CED" w:rsidP="007E1CED">
            <w:pP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Tahoma"/>
                <w:b/>
                <w:color w:val="404040" w:themeColor="text1" w:themeTint="BF"/>
                <w:sz w:val="20"/>
                <w:szCs w:val="20"/>
              </w:rPr>
              <w:t xml:space="preserve">        Projects:</w:t>
            </w:r>
          </w:p>
          <w:p w14:paraId="668994CC" w14:textId="19CAD404" w:rsidR="00D91371" w:rsidRDefault="007E1CED" w:rsidP="00A3277A">
            <w:pP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Client:</w:t>
            </w:r>
            <w:r w:rsidR="00A3277A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 </w:t>
            </w:r>
            <w:r w:rsidR="00A3277A" w:rsidRPr="00A3277A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SAMLINK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A3277A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(Finnish Bank)</w:t>
            </w:r>
            <w:r w:rsidR="00D91371"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br/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Project Aim:</w:t>
            </w:r>
            <w:r w:rsidRPr="007E1CED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 xml:space="preserve"> Automating the</w:t>
            </w:r>
            <w:r w:rsidR="00544822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 xml:space="preserve"> Customer</w:t>
            </w:r>
            <w:r w:rsidRPr="007E1CED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 xml:space="preserve"> Support Process And Product Reviews Sentiment Analysis</w:t>
            </w:r>
            <w:r w:rsidR="00A3277A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.</w:t>
            </w:r>
          </w:p>
          <w:p w14:paraId="2976469B" w14:textId="2710732C" w:rsidR="00A3277A" w:rsidRDefault="00A3277A" w:rsidP="00A3277A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Technology: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Machine Learning, Python, Sklearn, Artificial Intelligenc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e, Neural Networks, Keras,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Tensorflow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Pytorch,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PowerBI for Data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Visualization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, MongoDB, Big Data, AWS S3</w:t>
            </w:r>
            <w:r w:rsidR="008E4080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066456CF" w14:textId="77777777" w:rsidR="008E4080" w:rsidRDefault="008E4080" w:rsidP="00A3277A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</w:p>
          <w:p w14:paraId="6B74E6C0" w14:textId="70ABB5A4" w:rsidR="00A3277A" w:rsidRPr="00A3277A" w:rsidRDefault="00A3277A" w:rsidP="00A3277A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14198D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Pipelines Created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:                            </w:t>
            </w:r>
          </w:p>
          <w:p w14:paraId="7EC555D2" w14:textId="77777777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Data Collection </w:t>
            </w:r>
          </w:p>
          <w:p w14:paraId="737A6614" w14:textId="77777777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Feature Engineering</w:t>
            </w:r>
          </w:p>
          <w:p w14:paraId="39AAF2CB" w14:textId="77777777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lastRenderedPageBreak/>
              <w:t>Feature Selection</w:t>
            </w:r>
          </w:p>
          <w:p w14:paraId="6E313461" w14:textId="77777777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Creation</w:t>
            </w:r>
          </w:p>
          <w:p w14:paraId="70B356E2" w14:textId="55383B2E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Model 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Hyper Parameter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Tuning</w:t>
            </w:r>
          </w:p>
          <w:p w14:paraId="2B1920CD" w14:textId="77777777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Deployment using Cloud</w:t>
            </w:r>
          </w:p>
          <w:p w14:paraId="7E0C2652" w14:textId="77777777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Retraining Approach</w:t>
            </w:r>
          </w:p>
          <w:p w14:paraId="33270D6D" w14:textId="03B8978A" w:rsidR="00A3277A" w:rsidRDefault="00A3277A" w:rsidP="00A3277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Results Da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shboard using Tableau or PowerBI</w:t>
            </w:r>
          </w:p>
          <w:p w14:paraId="27C017FD" w14:textId="15B05858" w:rsidR="00A3277A" w:rsidRPr="00CF1EB5" w:rsidRDefault="00A3277A" w:rsidP="00A3277A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Duration: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Aug-2020 to Feb 2021</w:t>
            </w:r>
          </w:p>
          <w:p w14:paraId="0F650DE5" w14:textId="449B36D0" w:rsidR="00A3277A" w:rsidRDefault="00A3277A" w:rsidP="00A3277A">
            <w:pPr>
              <w:jc w:val="both"/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R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ole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and Responsibilities: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Data Scientist</w:t>
            </w:r>
          </w:p>
          <w:p w14:paraId="11929CD0" w14:textId="40968379" w:rsidR="004B6F85" w:rsidRDefault="004B6F85" w:rsidP="00A3277A">
            <w:pPr>
              <w:jc w:val="both"/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</w:p>
          <w:p w14:paraId="169C0952" w14:textId="77777777" w:rsidR="004B6F85" w:rsidRDefault="004B6F85" w:rsidP="004B6F85">
            <w:pP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Client:  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SBI Cards</w:t>
            </w:r>
          </w:p>
          <w:p w14:paraId="418360A7" w14:textId="2F7710CA" w:rsidR="004B6F85" w:rsidRDefault="004B6F85" w:rsidP="00EF1FD7">
            <w:pP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  <w:r w:rsidRPr="00544822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>Project</w:t>
            </w:r>
            <w:r w:rsidR="00544822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 xml:space="preserve"> Aim</w:t>
            </w:r>
            <w:r w:rsidR="0054482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: 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Architected </w:t>
            </w:r>
            <w:r w:rsidR="0054482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and implemented Big Data in SBI c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ard from scratch on Cloudera Platform. This activity involved connecting all the source system (</w:t>
            </w:r>
            <w:r w:rsidRPr="00544822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>&gt;29 system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) to Data Lake and creating Data Models which would contain all past and present data. More </w:t>
            </w:r>
            <w:r w:rsidR="00544822"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than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25 use c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ases </w:t>
            </w:r>
            <w:r w:rsidR="00544822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being supported on the 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platform which derived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profitability for Enterprise and minimizing cos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t through automation of various work flows using Cloudera 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Hadoop.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="00544822" w:rsidRPr="00EF1FD7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>Use</w:t>
            </w:r>
            <w:r w:rsidR="00EF1FD7" w:rsidRPr="00EF1FD7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544822" w:rsidRPr="00EF1FD7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>Cases</w:t>
            </w:r>
            <w:r w:rsidR="00EF1FD7" w:rsidRPr="00EF1FD7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 xml:space="preserve"> S</w:t>
            </w:r>
            <w:r w:rsidRPr="00EF1FD7">
              <w:rPr>
                <w:rFonts w:asciiTheme="majorHAnsi" w:hAnsiTheme="majorHAnsi" w:cs="Segoe UI"/>
                <w:b/>
                <w:sz w:val="20"/>
                <w:szCs w:val="20"/>
                <w:shd w:val="clear" w:color="auto" w:fill="FFFFFF"/>
              </w:rPr>
              <w:t>upported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: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1. Real time Decline call/support – </w:t>
            </w:r>
            <w:r w:rsidR="005F018A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Build a model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 xml:space="preserve"> which supports real time call and message for de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clined transactions to save Cost.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2. Customer 360 – Created a Data Model inside Hadoop which captures 3000 parameters at customer level in one table and updates daily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.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3. ML Dedupe – Model which decisions on Applications on real time for Carding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.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4. Digital Collections : Restructure/Digital Settlement strategy running from Platfor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m</w:t>
            </w:r>
            <w:r w:rsidR="005F018A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.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="005F018A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5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. Regulatory Reporting</w:t>
            </w:r>
            <w:r w:rsidRPr="004B6F85">
              <w:rPr>
                <w:rFonts w:asciiTheme="majorHAnsi" w:hAnsiTheme="majorHAnsi" w:cs="Segoe UI"/>
                <w:sz w:val="20"/>
                <w:szCs w:val="20"/>
              </w:rPr>
              <w:br/>
            </w:r>
            <w:r w:rsidR="005F018A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6</w:t>
            </w:r>
            <w:r w:rsidRPr="004B6F85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. Spend Based Offer/Location based offe</w:t>
            </w:r>
            <w:r w:rsidR="00EF1FD7">
              <w:rPr>
                <w:rFonts w:asciiTheme="majorHAnsi" w:hAnsiTheme="majorHAnsi" w:cs="Segoe UI"/>
                <w:sz w:val="20"/>
                <w:szCs w:val="20"/>
                <w:shd w:val="clear" w:color="auto" w:fill="FFFFFF"/>
              </w:rPr>
              <w:t>r.</w:t>
            </w:r>
          </w:p>
          <w:p w14:paraId="681FCBBE" w14:textId="77777777" w:rsidR="004B6F85" w:rsidRDefault="004B6F85" w:rsidP="004B6F85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Technology: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Machine Learning, Python, Sklearn, Artificial Intelligenc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e, Neural Networks, Keras,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Tensorflow, 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Pytorch,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PowerBI for Data </w:t>
            </w:r>
            <w:r w:rsidRPr="00CF1EB5"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Visualization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, MongoDB, Big Data, AWS S3.</w:t>
            </w:r>
          </w:p>
          <w:p w14:paraId="26D83980" w14:textId="77777777" w:rsidR="004B6F85" w:rsidRDefault="004B6F85" w:rsidP="004B6F85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</w:p>
          <w:p w14:paraId="5022B88B" w14:textId="77777777" w:rsidR="004B6F85" w:rsidRPr="00A3277A" w:rsidRDefault="004B6F85" w:rsidP="004B6F85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14198D">
              <w:rPr>
                <w:rFonts w:asciiTheme="majorHAnsi" w:hAnsiTheme="majorHAnsi" w:cs="Arial"/>
                <w:b/>
                <w:bCs/>
                <w:color w:val="404040" w:themeColor="text1" w:themeTint="BF"/>
                <w:sz w:val="20"/>
                <w:szCs w:val="20"/>
              </w:rPr>
              <w:t>Pipelines Created</w:t>
            </w: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:                            </w:t>
            </w:r>
          </w:p>
          <w:p w14:paraId="5F0E8C8D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 xml:space="preserve">Data Collection </w:t>
            </w:r>
          </w:p>
          <w:p w14:paraId="4C32F82E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Feature Engineering</w:t>
            </w:r>
          </w:p>
          <w:p w14:paraId="5A67D952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Feature Selection</w:t>
            </w:r>
          </w:p>
          <w:p w14:paraId="5D090C1C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Creation</w:t>
            </w:r>
          </w:p>
          <w:p w14:paraId="3F226889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Hyper Parameter Tuning</w:t>
            </w:r>
          </w:p>
          <w:p w14:paraId="26112BDC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Deployment using Cloud</w:t>
            </w:r>
          </w:p>
          <w:p w14:paraId="7BCC5376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Retraining Approach</w:t>
            </w:r>
          </w:p>
          <w:p w14:paraId="68AACD13" w14:textId="77777777" w:rsidR="004B6F85" w:rsidRDefault="004B6F85" w:rsidP="004B6F85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  <w:t>Model Results Dashboard using Tableau or PowerBI</w:t>
            </w:r>
          </w:p>
          <w:p w14:paraId="7B8A51CD" w14:textId="44F022B4" w:rsidR="004B6F85" w:rsidRPr="00CF1EB5" w:rsidRDefault="004B6F85" w:rsidP="004B6F85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Duration: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 w:rsidR="00EF1FD7"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 xml:space="preserve">Feb 2021 to Nov </w:t>
            </w:r>
            <w: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2021</w:t>
            </w:r>
          </w:p>
          <w:p w14:paraId="04712800" w14:textId="77777777" w:rsidR="004B6F85" w:rsidRDefault="004B6F85" w:rsidP="004B6F85">
            <w:pPr>
              <w:jc w:val="both"/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R</w:t>
            </w:r>
            <w:r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>ole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 xml:space="preserve"> and Responsibilities:</w:t>
            </w:r>
            <w:r w:rsidRPr="00CF1EB5"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  <w:t>Data Scientist</w:t>
            </w:r>
          </w:p>
          <w:p w14:paraId="693E7D5D" w14:textId="77777777" w:rsidR="004B6F85" w:rsidRPr="00CF1EB5" w:rsidRDefault="004B6F85" w:rsidP="00A3277A">
            <w:pPr>
              <w:jc w:val="both"/>
              <w:rPr>
                <w:rFonts w:asciiTheme="majorHAnsi" w:hAnsiTheme="majorHAnsi"/>
                <w:snapToGrid w:val="0"/>
                <w:color w:val="404040" w:themeColor="text1" w:themeTint="BF"/>
                <w:sz w:val="20"/>
                <w:szCs w:val="20"/>
              </w:rPr>
            </w:pPr>
          </w:p>
          <w:p w14:paraId="5B9A2F45" w14:textId="77777777" w:rsidR="00A3277A" w:rsidRPr="00A3277A" w:rsidRDefault="00A3277A" w:rsidP="00A3277A">
            <w:pPr>
              <w:jc w:val="both"/>
              <w:rPr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</w:p>
          <w:p w14:paraId="2419BA85" w14:textId="77777777" w:rsidR="00A3277A" w:rsidRPr="00CF1EB5" w:rsidRDefault="00A3277A" w:rsidP="00A3277A">
            <w:pPr>
              <w:rPr>
                <w:rFonts w:asciiTheme="majorHAnsi" w:hAnsiTheme="majorHAnsi" w:cs="Tahoma"/>
                <w:color w:val="00B0F0"/>
                <w:sz w:val="18"/>
                <w:szCs w:val="28"/>
              </w:rPr>
            </w:pPr>
            <w:r w:rsidRPr="00CF1EB5"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drawing>
                <wp:inline distT="0" distB="0" distL="0" distR="0" wp14:anchorId="564DF2BA" wp14:editId="0765A3B6">
                  <wp:extent cx="228600" cy="228600"/>
                  <wp:effectExtent l="0" t="0" r="0" b="0"/>
                  <wp:docPr id="288" name="Picture 288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EB5">
              <w:rPr>
                <w:rFonts w:asciiTheme="majorHAnsi" w:hAnsiTheme="majorHAnsi" w:cs="Tahoma"/>
                <w:color w:val="F0563D"/>
                <w:sz w:val="28"/>
                <w:szCs w:val="28"/>
              </w:rPr>
              <w:t xml:space="preserve"> </w:t>
            </w: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Education</w:t>
            </w:r>
          </w:p>
          <w:p w14:paraId="0A15567D" w14:textId="0264D722" w:rsidR="00A3277A" w:rsidRPr="00BD27F1" w:rsidRDefault="00A3277A" w:rsidP="00A3277A">
            <w:pPr>
              <w:pStyle w:val="ListParagraph"/>
              <w:numPr>
                <w:ilvl w:val="0"/>
                <w:numId w:val="16"/>
              </w:num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bookmarkStart w:id="0" w:name="_GoBack"/>
            <w:proofErr w:type="spellStart"/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B.Tech</w:t>
            </w:r>
            <w:bookmarkEnd w:id="0"/>
            <w:proofErr w:type="spellEnd"/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(Electronics &amp; Instrumentation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 xml:space="preserve"> Engineering)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from Krishna Institute of 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Engineering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&amp; technology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Ghaziabad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, </w:t>
            </w:r>
            <w:r w:rsidR="00EF1FD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Dr. A P J Abdul K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alam Technical </w:t>
            </w:r>
            <w:r w:rsidRPr="00BD27F1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University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 Lucknow in 2019.</w:t>
            </w:r>
          </w:p>
          <w:p w14:paraId="6FA3A88A" w14:textId="77777777" w:rsidR="00A3277A" w:rsidRPr="00CF1EB5" w:rsidRDefault="00A3277A" w:rsidP="00A3277A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rFonts w:asciiTheme="majorHAnsi" w:hAnsiTheme="majorHAnsi" w:cs="Tahoma"/>
                <w:color w:val="808080" w:themeColor="background1" w:themeShade="80"/>
                <w:sz w:val="20"/>
                <w:szCs w:val="20"/>
              </w:rPr>
            </w:pPr>
          </w:p>
          <w:p w14:paraId="748599A2" w14:textId="77777777" w:rsidR="00A3277A" w:rsidRPr="00CF1EB5" w:rsidRDefault="00A3277A" w:rsidP="00A3277A">
            <w:pPr>
              <w:rPr>
                <w:rFonts w:asciiTheme="majorHAnsi" w:hAnsiTheme="majorHAnsi" w:cs="Tahoma"/>
                <w:color w:val="00B0F0"/>
                <w:sz w:val="28"/>
                <w:szCs w:val="28"/>
              </w:rPr>
            </w:pPr>
            <w:r w:rsidRPr="00CF1EB5">
              <w:rPr>
                <w:rFonts w:asciiTheme="majorHAnsi" w:hAnsiTheme="majorHAnsi" w:cs="Tahoma"/>
                <w:color w:val="00B0F0"/>
                <w:sz w:val="28"/>
                <w:szCs w:val="28"/>
              </w:rPr>
              <w:t>Technical Skills</w:t>
            </w:r>
          </w:p>
          <w:p w14:paraId="4463E472" w14:textId="77777777" w:rsidR="00A3277A" w:rsidRPr="00CF1EB5" w:rsidRDefault="00A3277A" w:rsidP="00A3277A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Programming Languages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: Python, Machine Learning, Artificial Intelligence, Deep Neural Networks, Convolutional Neural Network, 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Sklearn Libraries.</w:t>
            </w:r>
          </w:p>
          <w:p w14:paraId="473FC859" w14:textId="77777777" w:rsidR="00A3277A" w:rsidRPr="00CF1EB5" w:rsidRDefault="00A3277A" w:rsidP="00A3277A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74F5DD7D" w14:textId="39156C18" w:rsidR="00A3277A" w:rsidRPr="00CF1EB5" w:rsidRDefault="00A3277A" w:rsidP="00A3277A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Databases:</w:t>
            </w:r>
            <w:r w:rsidR="002D4E4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Hadoop Cloudera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2D4E4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Mongo DB</w:t>
            </w:r>
            <w:r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,</w:t>
            </w:r>
            <w:r w:rsidR="002D4E4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MySQL, </w:t>
            </w:r>
            <w:r w:rsidR="002D4E4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Oracle DB</w:t>
            </w:r>
          </w:p>
          <w:p w14:paraId="173EF87A" w14:textId="77777777" w:rsidR="00A3277A" w:rsidRPr="00CF1EB5" w:rsidRDefault="00A3277A" w:rsidP="00A3277A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65CF21BB" w14:textId="2C748FEB" w:rsidR="00A3277A" w:rsidRPr="00CF1EB5" w:rsidRDefault="00A3277A" w:rsidP="00A3277A">
            <w:pPr>
              <w:jc w:val="both"/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Platforms and Misc</w:t>
            </w:r>
            <w:r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.</w:t>
            </w:r>
            <w:r w:rsidRPr="00CF1EB5">
              <w:rPr>
                <w:rFonts w:asciiTheme="majorHAnsi" w:hAnsiTheme="majorHAnsi"/>
                <w:b/>
                <w:color w:val="404040" w:themeColor="text1" w:themeTint="BF"/>
                <w:sz w:val="20"/>
                <w:szCs w:val="20"/>
              </w:rPr>
              <w:t>:</w:t>
            </w:r>
            <w:r w:rsidRPr="00CF1EB5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 xml:space="preserve"> Anaconda, Jupyter Notebook, </w:t>
            </w:r>
            <w:r w:rsidR="002D4E47">
              <w:rPr>
                <w:rFonts w:asciiTheme="majorHAnsi" w:hAnsiTheme="majorHAnsi"/>
                <w:color w:val="404040" w:themeColor="text1" w:themeTint="BF"/>
                <w:sz w:val="20"/>
                <w:szCs w:val="20"/>
              </w:rPr>
              <w:t>MS Visio, MS Excel, MS Office</w:t>
            </w:r>
          </w:p>
          <w:p w14:paraId="3FD4B4BF" w14:textId="397F5E7C" w:rsidR="00A3277A" w:rsidRPr="007E1CED" w:rsidRDefault="00A3277A" w:rsidP="00A3277A">
            <w:pPr>
              <w:jc w:val="both"/>
              <w:rPr>
                <w:rFonts w:asciiTheme="majorHAnsi" w:hAnsiTheme="majorHAnsi"/>
                <w:b/>
                <w:snapToGrid w:val="0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BE57176" w14:textId="617CCC0B" w:rsidR="005F018A" w:rsidRDefault="005F018A">
      <w:pPr>
        <w:rPr>
          <w:ins w:id="1" w:author="Admin" w:date="2022-03-02T15:24:00Z"/>
        </w:rPr>
      </w:pPr>
    </w:p>
    <w:tbl>
      <w:tblPr>
        <w:tblStyle w:val="TableGrid"/>
        <w:tblW w:w="10746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746"/>
      </w:tblGrid>
      <w:tr w:rsidR="00D91371" w:rsidRPr="00471419" w:rsidDel="006E2E63" w14:paraId="7BE9BF62" w14:textId="472C4A7A" w:rsidTr="008429F2">
        <w:trPr>
          <w:trHeight w:val="378"/>
          <w:del w:id="2" w:author="Admin" w:date="2022-03-02T15:32:00Z"/>
        </w:trPr>
        <w:tc>
          <w:tcPr>
            <w:tcW w:w="10746" w:type="dxa"/>
            <w:shd w:val="clear" w:color="auto" w:fill="FFFFFF" w:themeFill="background1"/>
          </w:tcPr>
          <w:p w14:paraId="6AB0B15F" w14:textId="1934B92E" w:rsidR="00BD7E70" w:rsidRPr="00BD7E70" w:rsidDel="005F018A" w:rsidRDefault="00621B72" w:rsidP="00A3277A">
            <w:pPr>
              <w:jc w:val="both"/>
              <w:rPr>
                <w:del w:id="3" w:author="Admin" w:date="2022-03-02T15:24:00Z"/>
                <w:rFonts w:asciiTheme="majorHAnsi" w:hAnsiTheme="majorHAnsi" w:cs="Arial"/>
                <w:color w:val="404040" w:themeColor="text1" w:themeTint="BF"/>
                <w:sz w:val="20"/>
                <w:szCs w:val="20"/>
              </w:rPr>
            </w:pPr>
            <w:del w:id="4" w:author="Admin" w:date="2022-03-02T15:24:00Z">
              <w:r w:rsidRPr="00CF1EB5" w:rsidDel="005F018A">
                <w:rPr>
                  <w:rFonts w:asciiTheme="majorHAnsi" w:hAnsiTheme="majorHAnsi"/>
                  <w:b/>
                  <w:snapToGrid w:val="0"/>
                  <w:color w:val="404040" w:themeColor="text1" w:themeTint="BF"/>
                  <w:sz w:val="20"/>
                  <w:szCs w:val="20"/>
                </w:rPr>
                <w:tab/>
              </w:r>
            </w:del>
          </w:p>
          <w:p w14:paraId="284DF180" w14:textId="16B0D8E1" w:rsidR="00D54209" w:rsidDel="005F018A" w:rsidRDefault="00D54209" w:rsidP="00621B72">
            <w:pPr>
              <w:jc w:val="both"/>
              <w:rPr>
                <w:del w:id="5" w:author="Admin" w:date="2022-03-02T15:24:00Z"/>
                <w:b/>
                <w:snapToGrid w:val="0"/>
              </w:rPr>
            </w:pPr>
          </w:p>
          <w:p w14:paraId="0EC22AE3" w14:textId="197CE7F0" w:rsidR="00621B72" w:rsidDel="005F018A" w:rsidRDefault="00621B7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del w:id="6" w:author="Admin" w:date="2022-03-02T15:24:00Z"/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316371BB" w14:textId="337AB494" w:rsidR="00621B72" w:rsidRPr="00CF1EB5" w:rsidDel="005F018A" w:rsidRDefault="00621B72" w:rsidP="00AF7FDD">
            <w:pPr>
              <w:tabs>
                <w:tab w:val="left" w:pos="90"/>
                <w:tab w:val="left" w:pos="6750"/>
                <w:tab w:val="left" w:pos="7110"/>
              </w:tabs>
              <w:jc w:val="both"/>
              <w:rPr>
                <w:del w:id="7" w:author="Admin" w:date="2022-03-02T15:26:00Z"/>
                <w:rFonts w:asciiTheme="majorHAnsi" w:hAnsiTheme="majorHAnsi"/>
                <w:color w:val="404040" w:themeColor="text1" w:themeTint="BF"/>
                <w:sz w:val="20"/>
                <w:szCs w:val="20"/>
              </w:rPr>
            </w:pPr>
          </w:p>
          <w:p w14:paraId="5F2A44F2" w14:textId="056E6DB5" w:rsidR="008D0EE1" w:rsidRPr="00CF1EB5" w:rsidDel="005F018A" w:rsidRDefault="008D0EE1" w:rsidP="008429F2">
            <w:pPr>
              <w:autoSpaceDE w:val="0"/>
              <w:autoSpaceDN w:val="0"/>
              <w:adjustRightInd w:val="0"/>
              <w:rPr>
                <w:del w:id="8" w:author="Admin" w:date="2022-03-02T15:26:00Z"/>
                <w:rFonts w:asciiTheme="majorHAnsi" w:hAnsiTheme="majorHAnsi"/>
              </w:rPr>
            </w:pPr>
          </w:p>
          <w:p w14:paraId="3D97556A" w14:textId="7873675B" w:rsidR="00AF7FDD" w:rsidRPr="005D32AA" w:rsidDel="005F018A" w:rsidRDefault="00AF7FDD" w:rsidP="005F018A">
            <w:pPr>
              <w:pStyle w:val="NoSpacing"/>
              <w:rPr>
                <w:del w:id="9" w:author="Admin" w:date="2022-03-02T15:26:00Z"/>
              </w:rPr>
            </w:pPr>
          </w:p>
          <w:p w14:paraId="71B49627" w14:textId="7E510D82" w:rsidR="00AF7FDD" w:rsidRPr="00CF1EB5" w:rsidDel="005F018A" w:rsidRDefault="00AF7FDD" w:rsidP="004212CC">
            <w:pPr>
              <w:jc w:val="both"/>
              <w:rPr>
                <w:del w:id="10" w:author="Admin" w:date="2022-03-02T15:26:00Z"/>
                <w:rFonts w:asciiTheme="majorHAnsi" w:hAnsiTheme="majorHAnsi"/>
              </w:rPr>
            </w:pPr>
          </w:p>
          <w:p w14:paraId="37F13D6C" w14:textId="536E02A4" w:rsidR="00E2386B" w:rsidRPr="00CF1EB5" w:rsidDel="005F018A" w:rsidRDefault="00E2386B" w:rsidP="004212CC">
            <w:pPr>
              <w:jc w:val="both"/>
              <w:rPr>
                <w:del w:id="11" w:author="Admin" w:date="2022-03-02T15:26:00Z"/>
                <w:rFonts w:asciiTheme="majorHAnsi" w:hAnsiTheme="majorHAnsi"/>
              </w:rPr>
            </w:pPr>
          </w:p>
          <w:p w14:paraId="3CCE1766" w14:textId="3E6838CD" w:rsidR="00E2386B" w:rsidRPr="00CF1EB5" w:rsidDel="005F018A" w:rsidRDefault="00E2386B" w:rsidP="004212CC">
            <w:pPr>
              <w:jc w:val="both"/>
              <w:rPr>
                <w:del w:id="12" w:author="Admin" w:date="2022-03-02T15:26:00Z"/>
                <w:rFonts w:asciiTheme="majorHAnsi" w:hAnsiTheme="majorHAnsi"/>
              </w:rPr>
            </w:pPr>
          </w:p>
          <w:p w14:paraId="4964829D" w14:textId="3F57E78A" w:rsidR="00E2386B" w:rsidRPr="00CF1EB5" w:rsidDel="005F018A" w:rsidRDefault="00E2386B" w:rsidP="004212CC">
            <w:pPr>
              <w:jc w:val="both"/>
              <w:rPr>
                <w:del w:id="13" w:author="Admin" w:date="2022-03-02T15:26:00Z"/>
                <w:rFonts w:asciiTheme="majorHAnsi" w:hAnsiTheme="majorHAnsi"/>
              </w:rPr>
            </w:pPr>
          </w:p>
          <w:p w14:paraId="2FF3A3B8" w14:textId="2A5A7585" w:rsidR="00E2386B" w:rsidRPr="00CF1EB5" w:rsidDel="005F018A" w:rsidRDefault="00E2386B" w:rsidP="004212CC">
            <w:pPr>
              <w:jc w:val="both"/>
              <w:rPr>
                <w:del w:id="14" w:author="Admin" w:date="2022-03-02T15:26:00Z"/>
                <w:rFonts w:asciiTheme="majorHAnsi" w:hAnsiTheme="majorHAnsi"/>
              </w:rPr>
            </w:pPr>
          </w:p>
          <w:p w14:paraId="30DC85CA" w14:textId="6B5B47BB" w:rsidR="00E2386B" w:rsidRPr="00CF1EB5" w:rsidDel="005F018A" w:rsidRDefault="00E2386B" w:rsidP="004212CC">
            <w:pPr>
              <w:jc w:val="both"/>
              <w:rPr>
                <w:del w:id="15" w:author="Admin" w:date="2022-03-02T15:26:00Z"/>
                <w:rFonts w:asciiTheme="majorHAnsi" w:hAnsiTheme="majorHAnsi"/>
              </w:rPr>
            </w:pPr>
          </w:p>
          <w:p w14:paraId="170555DA" w14:textId="27DBB7A9" w:rsidR="00E2386B" w:rsidRPr="00CF1EB5" w:rsidDel="005F018A" w:rsidRDefault="00E2386B" w:rsidP="004212CC">
            <w:pPr>
              <w:jc w:val="both"/>
              <w:rPr>
                <w:del w:id="16" w:author="Admin" w:date="2022-03-02T15:26:00Z"/>
                <w:rFonts w:asciiTheme="majorHAnsi" w:hAnsiTheme="majorHAnsi"/>
              </w:rPr>
            </w:pPr>
          </w:p>
          <w:p w14:paraId="23A9251E" w14:textId="3321A96F" w:rsidR="00E2386B" w:rsidRPr="00CF1EB5" w:rsidDel="005F018A" w:rsidRDefault="00E2386B" w:rsidP="004212CC">
            <w:pPr>
              <w:jc w:val="both"/>
              <w:rPr>
                <w:del w:id="17" w:author="Admin" w:date="2022-03-02T15:26:00Z"/>
                <w:rFonts w:asciiTheme="majorHAnsi" w:hAnsiTheme="majorHAnsi"/>
              </w:rPr>
            </w:pPr>
          </w:p>
          <w:p w14:paraId="2B01AD57" w14:textId="2D6DD567" w:rsidR="00E2386B" w:rsidRPr="00CF1EB5" w:rsidDel="005F018A" w:rsidRDefault="00E2386B" w:rsidP="004212CC">
            <w:pPr>
              <w:jc w:val="both"/>
              <w:rPr>
                <w:del w:id="18" w:author="Admin" w:date="2022-03-02T15:26:00Z"/>
                <w:rFonts w:asciiTheme="majorHAnsi" w:hAnsiTheme="majorHAnsi"/>
              </w:rPr>
            </w:pPr>
          </w:p>
          <w:p w14:paraId="7A63BA58" w14:textId="69A08E3B" w:rsidR="00E2386B" w:rsidRPr="00CF1EB5" w:rsidDel="005F018A" w:rsidRDefault="00E2386B" w:rsidP="004212CC">
            <w:pPr>
              <w:jc w:val="both"/>
              <w:rPr>
                <w:del w:id="19" w:author="Admin" w:date="2022-03-02T15:26:00Z"/>
                <w:rFonts w:asciiTheme="majorHAnsi" w:hAnsiTheme="majorHAnsi"/>
              </w:rPr>
            </w:pPr>
          </w:p>
          <w:p w14:paraId="5EF0B6B5" w14:textId="06803362" w:rsidR="00E2386B" w:rsidRPr="00CF1EB5" w:rsidDel="005F018A" w:rsidRDefault="00E2386B" w:rsidP="004212CC">
            <w:pPr>
              <w:jc w:val="both"/>
              <w:rPr>
                <w:del w:id="20" w:author="Admin" w:date="2022-03-02T15:26:00Z"/>
                <w:rFonts w:asciiTheme="majorHAnsi" w:hAnsiTheme="majorHAnsi"/>
              </w:rPr>
            </w:pPr>
          </w:p>
          <w:p w14:paraId="539E1798" w14:textId="7F3FF384" w:rsidR="00E2386B" w:rsidRPr="00CF1EB5" w:rsidDel="005F018A" w:rsidRDefault="00E2386B" w:rsidP="004212CC">
            <w:pPr>
              <w:jc w:val="both"/>
              <w:rPr>
                <w:del w:id="21" w:author="Admin" w:date="2022-03-02T15:26:00Z"/>
                <w:rFonts w:asciiTheme="majorHAnsi" w:hAnsiTheme="majorHAnsi"/>
              </w:rPr>
            </w:pPr>
          </w:p>
          <w:p w14:paraId="72FBF3E3" w14:textId="4F7D6804" w:rsidR="00E2386B" w:rsidRPr="00CF1EB5" w:rsidDel="005F018A" w:rsidRDefault="00E2386B" w:rsidP="004212CC">
            <w:pPr>
              <w:jc w:val="both"/>
              <w:rPr>
                <w:del w:id="22" w:author="Admin" w:date="2022-03-02T15:26:00Z"/>
                <w:rFonts w:asciiTheme="majorHAnsi" w:hAnsiTheme="majorHAnsi"/>
              </w:rPr>
            </w:pPr>
          </w:p>
          <w:p w14:paraId="46C84B38" w14:textId="190C4197" w:rsidR="00E2386B" w:rsidRPr="00CF1EB5" w:rsidDel="005F018A" w:rsidRDefault="00E2386B" w:rsidP="004212CC">
            <w:pPr>
              <w:jc w:val="both"/>
              <w:rPr>
                <w:del w:id="23" w:author="Admin" w:date="2022-03-02T15:26:00Z"/>
                <w:rFonts w:asciiTheme="majorHAnsi" w:hAnsiTheme="majorHAnsi"/>
              </w:rPr>
            </w:pPr>
          </w:p>
          <w:p w14:paraId="0CFA71A6" w14:textId="063CF30F" w:rsidR="00E2386B" w:rsidRPr="00CF1EB5" w:rsidDel="005F018A" w:rsidRDefault="00E2386B" w:rsidP="004212CC">
            <w:pPr>
              <w:jc w:val="both"/>
              <w:rPr>
                <w:del w:id="24" w:author="Admin" w:date="2022-03-02T15:26:00Z"/>
                <w:rFonts w:asciiTheme="majorHAnsi" w:hAnsiTheme="majorHAnsi"/>
              </w:rPr>
            </w:pPr>
          </w:p>
          <w:p w14:paraId="7EE699A9" w14:textId="6B453893" w:rsidR="00E2386B" w:rsidRPr="00CF1EB5" w:rsidDel="005F018A" w:rsidRDefault="00E2386B" w:rsidP="004212CC">
            <w:pPr>
              <w:jc w:val="both"/>
              <w:rPr>
                <w:del w:id="25" w:author="Admin" w:date="2022-03-02T15:26:00Z"/>
                <w:rFonts w:asciiTheme="majorHAnsi" w:hAnsiTheme="majorHAnsi"/>
              </w:rPr>
            </w:pPr>
          </w:p>
          <w:p w14:paraId="6FA1D69D" w14:textId="59984D19" w:rsidR="00E2386B" w:rsidRPr="00CF1EB5" w:rsidDel="005F018A" w:rsidRDefault="00E2386B" w:rsidP="004212CC">
            <w:pPr>
              <w:jc w:val="both"/>
              <w:rPr>
                <w:del w:id="26" w:author="Admin" w:date="2022-03-02T15:26:00Z"/>
                <w:rFonts w:asciiTheme="majorHAnsi" w:hAnsiTheme="majorHAnsi"/>
              </w:rPr>
            </w:pPr>
          </w:p>
          <w:p w14:paraId="2EB3265E" w14:textId="42D28EED" w:rsidR="00E2386B" w:rsidRPr="00CF1EB5" w:rsidDel="005F018A" w:rsidRDefault="00E2386B" w:rsidP="004212CC">
            <w:pPr>
              <w:jc w:val="both"/>
              <w:rPr>
                <w:del w:id="27" w:author="Admin" w:date="2022-03-02T15:26:00Z"/>
                <w:rFonts w:asciiTheme="majorHAnsi" w:hAnsiTheme="majorHAnsi"/>
              </w:rPr>
            </w:pPr>
          </w:p>
          <w:p w14:paraId="29D3BC31" w14:textId="22C1E195" w:rsidR="00E2386B" w:rsidRPr="00CF1EB5" w:rsidDel="005F018A" w:rsidRDefault="00E2386B" w:rsidP="004212CC">
            <w:pPr>
              <w:jc w:val="both"/>
              <w:rPr>
                <w:del w:id="28" w:author="Admin" w:date="2022-03-02T15:26:00Z"/>
                <w:rFonts w:asciiTheme="majorHAnsi" w:hAnsiTheme="majorHAnsi"/>
              </w:rPr>
            </w:pPr>
          </w:p>
          <w:p w14:paraId="3AE767B0" w14:textId="02F7CF8C" w:rsidR="00E2386B" w:rsidRPr="00CF1EB5" w:rsidDel="005F018A" w:rsidRDefault="00E2386B" w:rsidP="004212CC">
            <w:pPr>
              <w:jc w:val="both"/>
              <w:rPr>
                <w:del w:id="29" w:author="Admin" w:date="2022-03-02T15:26:00Z"/>
                <w:rFonts w:asciiTheme="majorHAnsi" w:hAnsiTheme="majorHAnsi"/>
              </w:rPr>
            </w:pPr>
          </w:p>
          <w:p w14:paraId="5A819424" w14:textId="77E1ED19" w:rsidR="00E2386B" w:rsidRPr="00CF1EB5" w:rsidDel="005F018A" w:rsidRDefault="00E2386B" w:rsidP="004212CC">
            <w:pPr>
              <w:jc w:val="both"/>
              <w:rPr>
                <w:del w:id="30" w:author="Admin" w:date="2022-03-02T15:26:00Z"/>
                <w:rFonts w:asciiTheme="majorHAnsi" w:hAnsiTheme="majorHAnsi"/>
              </w:rPr>
            </w:pPr>
          </w:p>
          <w:p w14:paraId="381D14AD" w14:textId="3151BD9D" w:rsidR="00E2386B" w:rsidRPr="00CF1EB5" w:rsidDel="005F018A" w:rsidRDefault="00E2386B" w:rsidP="004212CC">
            <w:pPr>
              <w:jc w:val="both"/>
              <w:rPr>
                <w:del w:id="31" w:author="Admin" w:date="2022-03-02T15:26:00Z"/>
                <w:rFonts w:asciiTheme="majorHAnsi" w:hAnsiTheme="majorHAnsi"/>
              </w:rPr>
            </w:pPr>
          </w:p>
          <w:p w14:paraId="4EAF0464" w14:textId="27E3FF3C" w:rsidR="00E2386B" w:rsidRPr="00CF1EB5" w:rsidDel="005F018A" w:rsidRDefault="00E2386B" w:rsidP="004212CC">
            <w:pPr>
              <w:jc w:val="both"/>
              <w:rPr>
                <w:del w:id="32" w:author="Admin" w:date="2022-03-02T15:26:00Z"/>
                <w:rFonts w:asciiTheme="majorHAnsi" w:hAnsiTheme="majorHAnsi"/>
              </w:rPr>
            </w:pPr>
          </w:p>
          <w:p w14:paraId="2B485E79" w14:textId="70C37A69" w:rsidR="00E2386B" w:rsidRPr="00CF1EB5" w:rsidDel="005F018A" w:rsidRDefault="00E2386B" w:rsidP="004212CC">
            <w:pPr>
              <w:jc w:val="both"/>
              <w:rPr>
                <w:del w:id="33" w:author="Admin" w:date="2022-03-02T15:26:00Z"/>
                <w:rFonts w:asciiTheme="majorHAnsi" w:hAnsiTheme="majorHAnsi"/>
              </w:rPr>
            </w:pPr>
          </w:p>
          <w:p w14:paraId="125D2240" w14:textId="163BF147" w:rsidR="00E2386B" w:rsidRPr="00CF1EB5" w:rsidDel="005F018A" w:rsidRDefault="00E2386B" w:rsidP="004212CC">
            <w:pPr>
              <w:jc w:val="both"/>
              <w:rPr>
                <w:del w:id="34" w:author="Admin" w:date="2022-03-02T15:26:00Z"/>
                <w:rFonts w:asciiTheme="majorHAnsi" w:hAnsiTheme="majorHAnsi"/>
              </w:rPr>
            </w:pPr>
          </w:p>
          <w:p w14:paraId="19F7A002" w14:textId="14A3F043" w:rsidR="00E2386B" w:rsidRPr="00CF1EB5" w:rsidDel="005F018A" w:rsidRDefault="00E2386B" w:rsidP="004212CC">
            <w:pPr>
              <w:jc w:val="both"/>
              <w:rPr>
                <w:del w:id="35" w:author="Admin" w:date="2022-03-02T15:26:00Z"/>
                <w:rFonts w:asciiTheme="majorHAnsi" w:hAnsiTheme="majorHAnsi"/>
              </w:rPr>
            </w:pPr>
          </w:p>
          <w:p w14:paraId="4BC22D64" w14:textId="7044E80B" w:rsidR="00E2386B" w:rsidRPr="00CF1EB5" w:rsidDel="005F018A" w:rsidRDefault="00E2386B" w:rsidP="004212CC">
            <w:pPr>
              <w:jc w:val="both"/>
              <w:rPr>
                <w:del w:id="36" w:author="Admin" w:date="2022-03-02T15:26:00Z"/>
                <w:rFonts w:asciiTheme="majorHAnsi" w:hAnsiTheme="majorHAnsi"/>
              </w:rPr>
            </w:pPr>
          </w:p>
          <w:p w14:paraId="735425CC" w14:textId="1E86E68F" w:rsidR="00E2386B" w:rsidRPr="00CF1EB5" w:rsidDel="005F018A" w:rsidRDefault="00E2386B" w:rsidP="004212CC">
            <w:pPr>
              <w:jc w:val="both"/>
              <w:rPr>
                <w:del w:id="37" w:author="Admin" w:date="2022-03-02T15:26:00Z"/>
                <w:rFonts w:asciiTheme="majorHAnsi" w:hAnsiTheme="majorHAnsi"/>
              </w:rPr>
            </w:pPr>
          </w:p>
          <w:p w14:paraId="6644E3F3" w14:textId="72E1454B" w:rsidR="00C44C91" w:rsidRPr="00471419" w:rsidDel="006E2E63" w:rsidRDefault="00C44C91" w:rsidP="00621B72">
            <w:pPr>
              <w:jc w:val="both"/>
              <w:rPr>
                <w:del w:id="38" w:author="Admin" w:date="2022-03-02T15:32:00Z"/>
                <w:rFonts w:asciiTheme="majorHAnsi" w:hAnsiTheme="majorHAnsi"/>
              </w:rPr>
            </w:pPr>
          </w:p>
        </w:tc>
      </w:tr>
    </w:tbl>
    <w:p w14:paraId="51601833" w14:textId="77777777" w:rsidR="00D91371" w:rsidRPr="00471419" w:rsidRDefault="00D91371" w:rsidP="008E4080">
      <w:pPr>
        <w:rPr>
          <w:rFonts w:asciiTheme="majorHAnsi" w:hAnsiTheme="majorHAnsi"/>
        </w:rPr>
      </w:pPr>
    </w:p>
    <w:sectPr w:rsidR="00D91371" w:rsidRPr="00471419" w:rsidSect="006A55FE">
      <w:pgSz w:w="11909" w:h="16834" w:code="9"/>
      <w:pgMar w:top="806" w:right="446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D28D2" w14:textId="77777777" w:rsidR="005959DE" w:rsidRDefault="005959DE" w:rsidP="00036C1E">
      <w:pPr>
        <w:spacing w:after="0" w:line="240" w:lineRule="auto"/>
      </w:pPr>
      <w:r>
        <w:separator/>
      </w:r>
    </w:p>
  </w:endnote>
  <w:endnote w:type="continuationSeparator" w:id="0">
    <w:p w14:paraId="2E6A8D21" w14:textId="77777777" w:rsidR="005959DE" w:rsidRDefault="005959DE" w:rsidP="0003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7DB3B" w14:textId="77777777" w:rsidR="005959DE" w:rsidRDefault="005959DE" w:rsidP="00036C1E">
      <w:pPr>
        <w:spacing w:after="0" w:line="240" w:lineRule="auto"/>
      </w:pPr>
      <w:r>
        <w:separator/>
      </w:r>
    </w:p>
  </w:footnote>
  <w:footnote w:type="continuationSeparator" w:id="0">
    <w:p w14:paraId="2C2AF6FF" w14:textId="77777777" w:rsidR="005959DE" w:rsidRDefault="005959DE" w:rsidP="0003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74" type="#_x0000_t75" style="width:17.6pt;height:17.6pt;visibility:visible;mso-wrap-style:square" o:bullet="t">
        <v:imagedata r:id="rId1" o:title=""/>
      </v:shape>
    </w:pict>
  </w:numPicBullet>
  <w:numPicBullet w:numPicBulletId="1">
    <w:pict>
      <v:shape id="_x0000_i1975" type="#_x0000_t75" style="width:17.6pt;height:17.6pt;visibility:visible;mso-wrap-style:square" o:bullet="t">
        <v:imagedata r:id="rId2" o:title=""/>
      </v:shape>
    </w:pict>
  </w:numPicBullet>
  <w:numPicBullet w:numPicBulletId="2">
    <w:pict>
      <v:shape id="_x0000_i1976" type="#_x0000_t75" style="width:17.6pt;height:17.6pt;visibility:visible;mso-wrap-style:square" o:bullet="t">
        <v:imagedata r:id="rId3" o:title=""/>
      </v:shape>
    </w:pict>
  </w:numPicBullet>
  <w:numPicBullet w:numPicBulletId="3">
    <w:pict>
      <v:shape id="_x0000_i1977" type="#_x0000_t75" style="width:12.8pt;height:12.8pt" o:bullet="t">
        <v:imagedata r:id="rId4" o:title="bullet"/>
      </v:shape>
    </w:pict>
  </w:numPicBullet>
  <w:numPicBullet w:numPicBulletId="4">
    <w:pict>
      <v:shape id="_x0000_i1978" type="#_x0000_t75" style="width:11.2pt;height:11.2pt" o:bullet="t">
        <v:imagedata r:id="rId5" o:title="bullet"/>
      </v:shape>
    </w:pict>
  </w:numPicBullet>
  <w:numPicBullet w:numPicBulletId="5">
    <w:pict>
      <v:shape id="_x0000_i1979" type="#_x0000_t75" style="width:17.6pt;height:17.6pt;visibility:visible;mso-wrap-style:square" o:bullet="t">
        <v:imagedata r:id="rId6" o:title=""/>
      </v:shape>
    </w:pict>
  </w:numPicBullet>
  <w:numPicBullet w:numPicBulletId="6">
    <w:pict>
      <v:shape id="_x0000_i1980" type="#_x0000_t75" style="width:8pt;height:9.6pt" o:bullet="t">
        <v:imagedata r:id="rId7" o:title="bullet"/>
      </v:shape>
    </w:pict>
  </w:numPicBullet>
  <w:numPicBullet w:numPicBulletId="7">
    <w:pict>
      <v:shape id="_x0000_i1981" type="#_x0000_t75" style="width:17.6pt;height:17.6pt;visibility:visible;mso-wrap-style:square" o:bullet="t">
        <v:imagedata r:id="rId8" o:title=""/>
      </v:shape>
    </w:pict>
  </w:numPicBullet>
  <w:numPicBullet w:numPicBulletId="8">
    <w:pict>
      <v:shape id="_x0000_i1982" type="#_x0000_t75" style="width:8pt;height:8pt" o:bullet="t">
        <v:imagedata r:id="rId9" o:title="bullet-grey"/>
      </v:shape>
    </w:pict>
  </w:numPicBullet>
  <w:numPicBullet w:numPicBulletId="9">
    <w:pict>
      <v:shape id="_x0000_i1983" type="#_x0000_t75" style="width:12.8pt;height:12.8pt" o:bullet="t">
        <v:imagedata r:id="rId10" o:title="bullet"/>
      </v:shape>
    </w:pict>
  </w:numPicBullet>
  <w:numPicBullet w:numPicBulletId="10">
    <w:pict>
      <v:shape id="_x0000_i1984" type="#_x0000_t75" style="width:9.6pt;height:8pt" o:bullet="t">
        <v:imagedata r:id="rId11" o:title="bullet"/>
      </v:shape>
    </w:pict>
  </w:numPicBullet>
  <w:numPicBullet w:numPicBulletId="11">
    <w:pict>
      <v:shape w14:anchorId="2C6D3FE8" id="_x0000_i1985" type="#_x0000_t75" alt="exp24x24icons" style="width:17.6pt;height:17.6pt;visibility:visible;mso-wrap-style:square" o:bullet="t">
        <v:imagedata r:id="rId12" o:title="exp24x24icons"/>
      </v:shape>
    </w:pict>
  </w:numPicBullet>
  <w:abstractNum w:abstractNumId="0" w15:restartNumberingAfterBreak="0">
    <w:nsid w:val="FFFFFFFE"/>
    <w:multiLevelType w:val="singleLevel"/>
    <w:tmpl w:val="338C0024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1B6D21"/>
    <w:multiLevelType w:val="multilevel"/>
    <w:tmpl w:val="C47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E155C"/>
    <w:multiLevelType w:val="hybridMultilevel"/>
    <w:tmpl w:val="41E20296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31B"/>
    <w:multiLevelType w:val="hybridMultilevel"/>
    <w:tmpl w:val="714AC45E"/>
    <w:lvl w:ilvl="0" w:tplc="57EEA67C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04" w:hanging="360"/>
      </w:pPr>
    </w:lvl>
    <w:lvl w:ilvl="2" w:tplc="4009001B" w:tentative="1">
      <w:start w:val="1"/>
      <w:numFmt w:val="lowerRoman"/>
      <w:lvlText w:val="%3."/>
      <w:lvlJc w:val="right"/>
      <w:pPr>
        <w:ind w:left="4524" w:hanging="180"/>
      </w:pPr>
    </w:lvl>
    <w:lvl w:ilvl="3" w:tplc="4009000F" w:tentative="1">
      <w:start w:val="1"/>
      <w:numFmt w:val="decimal"/>
      <w:lvlText w:val="%4."/>
      <w:lvlJc w:val="left"/>
      <w:pPr>
        <w:ind w:left="5244" w:hanging="360"/>
      </w:pPr>
    </w:lvl>
    <w:lvl w:ilvl="4" w:tplc="40090019" w:tentative="1">
      <w:start w:val="1"/>
      <w:numFmt w:val="lowerLetter"/>
      <w:lvlText w:val="%5."/>
      <w:lvlJc w:val="left"/>
      <w:pPr>
        <w:ind w:left="5964" w:hanging="360"/>
      </w:pPr>
    </w:lvl>
    <w:lvl w:ilvl="5" w:tplc="4009001B" w:tentative="1">
      <w:start w:val="1"/>
      <w:numFmt w:val="lowerRoman"/>
      <w:lvlText w:val="%6."/>
      <w:lvlJc w:val="right"/>
      <w:pPr>
        <w:ind w:left="6684" w:hanging="180"/>
      </w:pPr>
    </w:lvl>
    <w:lvl w:ilvl="6" w:tplc="4009000F" w:tentative="1">
      <w:start w:val="1"/>
      <w:numFmt w:val="decimal"/>
      <w:lvlText w:val="%7."/>
      <w:lvlJc w:val="left"/>
      <w:pPr>
        <w:ind w:left="7404" w:hanging="360"/>
      </w:pPr>
    </w:lvl>
    <w:lvl w:ilvl="7" w:tplc="40090019" w:tentative="1">
      <w:start w:val="1"/>
      <w:numFmt w:val="lowerLetter"/>
      <w:lvlText w:val="%8."/>
      <w:lvlJc w:val="left"/>
      <w:pPr>
        <w:ind w:left="8124" w:hanging="360"/>
      </w:pPr>
    </w:lvl>
    <w:lvl w:ilvl="8" w:tplc="40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4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6" w15:restartNumberingAfterBreak="0">
    <w:nsid w:val="10803BDE"/>
    <w:multiLevelType w:val="hybridMultilevel"/>
    <w:tmpl w:val="EC0C1C6A"/>
    <w:lvl w:ilvl="0" w:tplc="A7D898C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861BBE"/>
    <w:multiLevelType w:val="hybridMultilevel"/>
    <w:tmpl w:val="6FEC0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64F58"/>
    <w:multiLevelType w:val="hybridMultilevel"/>
    <w:tmpl w:val="71402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06417"/>
    <w:multiLevelType w:val="hybridMultilevel"/>
    <w:tmpl w:val="2D00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0D2F27"/>
    <w:multiLevelType w:val="hybridMultilevel"/>
    <w:tmpl w:val="627487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2DFB23BD"/>
    <w:multiLevelType w:val="hybridMultilevel"/>
    <w:tmpl w:val="648A7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10AEE"/>
    <w:multiLevelType w:val="hybridMultilevel"/>
    <w:tmpl w:val="1572F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50016"/>
    <w:multiLevelType w:val="hybridMultilevel"/>
    <w:tmpl w:val="FCBAF1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 w15:restartNumberingAfterBreak="0">
    <w:nsid w:val="3DC864E4"/>
    <w:multiLevelType w:val="hybridMultilevel"/>
    <w:tmpl w:val="865865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2B40DC"/>
    <w:multiLevelType w:val="hybridMultilevel"/>
    <w:tmpl w:val="EBA4B89E"/>
    <w:lvl w:ilvl="0" w:tplc="2692F5C4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C6A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A68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2E3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F26D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24B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6D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39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787C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2DD6969"/>
    <w:multiLevelType w:val="hybridMultilevel"/>
    <w:tmpl w:val="50D20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2D275D"/>
    <w:multiLevelType w:val="hybridMultilevel"/>
    <w:tmpl w:val="AAB68B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A8297A"/>
    <w:multiLevelType w:val="hybridMultilevel"/>
    <w:tmpl w:val="A732B5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1D76DA"/>
    <w:multiLevelType w:val="hybridMultilevel"/>
    <w:tmpl w:val="90A0C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D7384"/>
    <w:multiLevelType w:val="hybridMultilevel"/>
    <w:tmpl w:val="64708ED4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6246E"/>
    <w:multiLevelType w:val="hybridMultilevel"/>
    <w:tmpl w:val="4CE41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F059EE"/>
    <w:multiLevelType w:val="hybridMultilevel"/>
    <w:tmpl w:val="932C7154"/>
    <w:lvl w:ilvl="0" w:tplc="8E76F1C6">
      <w:start w:val="1"/>
      <w:numFmt w:val="bullet"/>
      <w:lvlText w:val="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A147D"/>
    <w:multiLevelType w:val="hybridMultilevel"/>
    <w:tmpl w:val="57780F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E03100"/>
    <w:multiLevelType w:val="hybridMultilevel"/>
    <w:tmpl w:val="C4BCF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22AD1"/>
    <w:multiLevelType w:val="hybridMultilevel"/>
    <w:tmpl w:val="714AC45E"/>
    <w:lvl w:ilvl="0" w:tplc="57EEA67C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04" w:hanging="360"/>
      </w:pPr>
    </w:lvl>
    <w:lvl w:ilvl="2" w:tplc="4009001B" w:tentative="1">
      <w:start w:val="1"/>
      <w:numFmt w:val="lowerRoman"/>
      <w:lvlText w:val="%3."/>
      <w:lvlJc w:val="right"/>
      <w:pPr>
        <w:ind w:left="4524" w:hanging="180"/>
      </w:pPr>
    </w:lvl>
    <w:lvl w:ilvl="3" w:tplc="4009000F" w:tentative="1">
      <w:start w:val="1"/>
      <w:numFmt w:val="decimal"/>
      <w:lvlText w:val="%4."/>
      <w:lvlJc w:val="left"/>
      <w:pPr>
        <w:ind w:left="5244" w:hanging="360"/>
      </w:pPr>
    </w:lvl>
    <w:lvl w:ilvl="4" w:tplc="40090019" w:tentative="1">
      <w:start w:val="1"/>
      <w:numFmt w:val="lowerLetter"/>
      <w:lvlText w:val="%5."/>
      <w:lvlJc w:val="left"/>
      <w:pPr>
        <w:ind w:left="5964" w:hanging="360"/>
      </w:pPr>
    </w:lvl>
    <w:lvl w:ilvl="5" w:tplc="4009001B" w:tentative="1">
      <w:start w:val="1"/>
      <w:numFmt w:val="lowerRoman"/>
      <w:lvlText w:val="%6."/>
      <w:lvlJc w:val="right"/>
      <w:pPr>
        <w:ind w:left="6684" w:hanging="180"/>
      </w:pPr>
    </w:lvl>
    <w:lvl w:ilvl="6" w:tplc="4009000F" w:tentative="1">
      <w:start w:val="1"/>
      <w:numFmt w:val="decimal"/>
      <w:lvlText w:val="%7."/>
      <w:lvlJc w:val="left"/>
      <w:pPr>
        <w:ind w:left="7404" w:hanging="360"/>
      </w:pPr>
    </w:lvl>
    <w:lvl w:ilvl="7" w:tplc="40090019" w:tentative="1">
      <w:start w:val="1"/>
      <w:numFmt w:val="lowerLetter"/>
      <w:lvlText w:val="%8."/>
      <w:lvlJc w:val="left"/>
      <w:pPr>
        <w:ind w:left="8124" w:hanging="360"/>
      </w:pPr>
    </w:lvl>
    <w:lvl w:ilvl="8" w:tplc="40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32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10EA0"/>
    <w:multiLevelType w:val="hybridMultilevel"/>
    <w:tmpl w:val="72A0EF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C96693"/>
    <w:multiLevelType w:val="hybridMultilevel"/>
    <w:tmpl w:val="C866AC3A"/>
    <w:lvl w:ilvl="0" w:tplc="F1D0603A">
      <w:start w:val="1"/>
      <w:numFmt w:val="bullet"/>
      <w:lvlText w:val=""/>
      <w:lvlPicBulletId w:val="1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2"/>
  </w:num>
  <w:num w:numId="3">
    <w:abstractNumId w:val="4"/>
  </w:num>
  <w:num w:numId="4">
    <w:abstractNumId w:val="12"/>
  </w:num>
  <w:num w:numId="5">
    <w:abstractNumId w:val="5"/>
  </w:num>
  <w:num w:numId="6">
    <w:abstractNumId w:val="18"/>
  </w:num>
  <w:num w:numId="7">
    <w:abstractNumId w:val="10"/>
  </w:num>
  <w:num w:numId="8">
    <w:abstractNumId w:val="17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29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23"/>
  </w:num>
  <w:num w:numId="16">
    <w:abstractNumId w:val="6"/>
  </w:num>
  <w:num w:numId="17">
    <w:abstractNumId w:val="7"/>
  </w:num>
  <w:num w:numId="18">
    <w:abstractNumId w:val="1"/>
  </w:num>
  <w:num w:numId="19">
    <w:abstractNumId w:val="26"/>
  </w:num>
  <w:num w:numId="20">
    <w:abstractNumId w:val="15"/>
  </w:num>
  <w:num w:numId="21">
    <w:abstractNumId w:val="22"/>
  </w:num>
  <w:num w:numId="22">
    <w:abstractNumId w:val="11"/>
  </w:num>
  <w:num w:numId="23">
    <w:abstractNumId w:val="30"/>
  </w:num>
  <w:num w:numId="24">
    <w:abstractNumId w:val="14"/>
  </w:num>
  <w:num w:numId="25">
    <w:abstractNumId w:val="8"/>
  </w:num>
  <w:num w:numId="26">
    <w:abstractNumId w:val="19"/>
  </w:num>
  <w:num w:numId="27">
    <w:abstractNumId w:val="33"/>
  </w:num>
  <w:num w:numId="28">
    <w:abstractNumId w:val="34"/>
  </w:num>
  <w:num w:numId="29">
    <w:abstractNumId w:val="28"/>
  </w:num>
  <w:num w:numId="30">
    <w:abstractNumId w:val="2"/>
  </w:num>
  <w:num w:numId="31">
    <w:abstractNumId w:val="13"/>
  </w:num>
  <w:num w:numId="32">
    <w:abstractNumId w:val="27"/>
  </w:num>
  <w:num w:numId="33">
    <w:abstractNumId w:val="9"/>
  </w:num>
  <w:num w:numId="34">
    <w:abstractNumId w:val="20"/>
  </w:num>
  <w:num w:numId="35">
    <w:abstractNumId w:val="31"/>
  </w:num>
  <w:num w:numId="3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b7c38586e5829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9"/>
    <w:rsid w:val="000111AB"/>
    <w:rsid w:val="000122AB"/>
    <w:rsid w:val="000142BD"/>
    <w:rsid w:val="00020737"/>
    <w:rsid w:val="00036C1E"/>
    <w:rsid w:val="00037002"/>
    <w:rsid w:val="00040543"/>
    <w:rsid w:val="000540AA"/>
    <w:rsid w:val="000617E0"/>
    <w:rsid w:val="00065AA4"/>
    <w:rsid w:val="000737A2"/>
    <w:rsid w:val="00090BE6"/>
    <w:rsid w:val="00095338"/>
    <w:rsid w:val="00095A0E"/>
    <w:rsid w:val="000A2204"/>
    <w:rsid w:val="000A2BF0"/>
    <w:rsid w:val="000C24AE"/>
    <w:rsid w:val="000C28C4"/>
    <w:rsid w:val="000C612B"/>
    <w:rsid w:val="000D6582"/>
    <w:rsid w:val="000D65B8"/>
    <w:rsid w:val="000E00BD"/>
    <w:rsid w:val="000E0ABC"/>
    <w:rsid w:val="000E1301"/>
    <w:rsid w:val="000E20E7"/>
    <w:rsid w:val="00126F21"/>
    <w:rsid w:val="0014198D"/>
    <w:rsid w:val="0014514D"/>
    <w:rsid w:val="001770FC"/>
    <w:rsid w:val="00187641"/>
    <w:rsid w:val="001C2FB1"/>
    <w:rsid w:val="001F4FAC"/>
    <w:rsid w:val="001F62E6"/>
    <w:rsid w:val="0021537F"/>
    <w:rsid w:val="00243F0A"/>
    <w:rsid w:val="00245FFE"/>
    <w:rsid w:val="00251F0C"/>
    <w:rsid w:val="002530CA"/>
    <w:rsid w:val="0025684C"/>
    <w:rsid w:val="00290D02"/>
    <w:rsid w:val="002B402D"/>
    <w:rsid w:val="002D310B"/>
    <w:rsid w:val="002D4E47"/>
    <w:rsid w:val="002F15E5"/>
    <w:rsid w:val="00316902"/>
    <w:rsid w:val="0033482C"/>
    <w:rsid w:val="0037225B"/>
    <w:rsid w:val="00372DE9"/>
    <w:rsid w:val="00396277"/>
    <w:rsid w:val="003B2344"/>
    <w:rsid w:val="003B54E9"/>
    <w:rsid w:val="003B69D8"/>
    <w:rsid w:val="003C3920"/>
    <w:rsid w:val="00406E07"/>
    <w:rsid w:val="00413539"/>
    <w:rsid w:val="00413856"/>
    <w:rsid w:val="00417AFF"/>
    <w:rsid w:val="004212CC"/>
    <w:rsid w:val="00422EF5"/>
    <w:rsid w:val="00426E82"/>
    <w:rsid w:val="00431C27"/>
    <w:rsid w:val="0044426D"/>
    <w:rsid w:val="004537A1"/>
    <w:rsid w:val="00473054"/>
    <w:rsid w:val="00482526"/>
    <w:rsid w:val="0048445D"/>
    <w:rsid w:val="004B47A1"/>
    <w:rsid w:val="004B6F85"/>
    <w:rsid w:val="004E021F"/>
    <w:rsid w:val="00513FB5"/>
    <w:rsid w:val="0051479E"/>
    <w:rsid w:val="00535DC6"/>
    <w:rsid w:val="00543313"/>
    <w:rsid w:val="00544822"/>
    <w:rsid w:val="00572704"/>
    <w:rsid w:val="005838D4"/>
    <w:rsid w:val="00591BE1"/>
    <w:rsid w:val="0059260B"/>
    <w:rsid w:val="005946EC"/>
    <w:rsid w:val="005959DE"/>
    <w:rsid w:val="005A1710"/>
    <w:rsid w:val="005A7F67"/>
    <w:rsid w:val="005C0B0D"/>
    <w:rsid w:val="005D1774"/>
    <w:rsid w:val="005D32AA"/>
    <w:rsid w:val="005E0E7B"/>
    <w:rsid w:val="005E124C"/>
    <w:rsid w:val="005F018A"/>
    <w:rsid w:val="00601206"/>
    <w:rsid w:val="00602436"/>
    <w:rsid w:val="00602663"/>
    <w:rsid w:val="006214C3"/>
    <w:rsid w:val="00621B72"/>
    <w:rsid w:val="006301D9"/>
    <w:rsid w:val="00632953"/>
    <w:rsid w:val="0068394C"/>
    <w:rsid w:val="006907BA"/>
    <w:rsid w:val="00693A47"/>
    <w:rsid w:val="0069769B"/>
    <w:rsid w:val="006A152E"/>
    <w:rsid w:val="006A16AA"/>
    <w:rsid w:val="006A64C9"/>
    <w:rsid w:val="006B3224"/>
    <w:rsid w:val="006D2ED8"/>
    <w:rsid w:val="006E2E63"/>
    <w:rsid w:val="006F5451"/>
    <w:rsid w:val="006F5BC6"/>
    <w:rsid w:val="006F74E2"/>
    <w:rsid w:val="006F78A8"/>
    <w:rsid w:val="006F7C43"/>
    <w:rsid w:val="00714C32"/>
    <w:rsid w:val="00746DF8"/>
    <w:rsid w:val="00747C6D"/>
    <w:rsid w:val="00755581"/>
    <w:rsid w:val="00781CAD"/>
    <w:rsid w:val="0079022A"/>
    <w:rsid w:val="00794D3A"/>
    <w:rsid w:val="00794E7F"/>
    <w:rsid w:val="007972F3"/>
    <w:rsid w:val="007C1828"/>
    <w:rsid w:val="007D1FCF"/>
    <w:rsid w:val="007D6061"/>
    <w:rsid w:val="007E1822"/>
    <w:rsid w:val="007E1CED"/>
    <w:rsid w:val="007E35B4"/>
    <w:rsid w:val="00811C85"/>
    <w:rsid w:val="0081319D"/>
    <w:rsid w:val="00826896"/>
    <w:rsid w:val="00830840"/>
    <w:rsid w:val="00834569"/>
    <w:rsid w:val="008406D5"/>
    <w:rsid w:val="00841BF9"/>
    <w:rsid w:val="0086196C"/>
    <w:rsid w:val="00864E36"/>
    <w:rsid w:val="00866989"/>
    <w:rsid w:val="008670CC"/>
    <w:rsid w:val="008708A1"/>
    <w:rsid w:val="00877654"/>
    <w:rsid w:val="00882C4E"/>
    <w:rsid w:val="00885B24"/>
    <w:rsid w:val="00886302"/>
    <w:rsid w:val="00897D5F"/>
    <w:rsid w:val="008A1312"/>
    <w:rsid w:val="008A3520"/>
    <w:rsid w:val="008A372E"/>
    <w:rsid w:val="008B5360"/>
    <w:rsid w:val="008C2382"/>
    <w:rsid w:val="008C516F"/>
    <w:rsid w:val="008D0EE1"/>
    <w:rsid w:val="008D5DF0"/>
    <w:rsid w:val="008E4080"/>
    <w:rsid w:val="008F6733"/>
    <w:rsid w:val="00906F28"/>
    <w:rsid w:val="00916B72"/>
    <w:rsid w:val="00944436"/>
    <w:rsid w:val="00945215"/>
    <w:rsid w:val="0095257A"/>
    <w:rsid w:val="009733E3"/>
    <w:rsid w:val="00992DE6"/>
    <w:rsid w:val="009956C4"/>
    <w:rsid w:val="009B09C7"/>
    <w:rsid w:val="009C6516"/>
    <w:rsid w:val="009C76FD"/>
    <w:rsid w:val="009E35D3"/>
    <w:rsid w:val="009F1F97"/>
    <w:rsid w:val="009F7EDC"/>
    <w:rsid w:val="00A07B5A"/>
    <w:rsid w:val="00A154D8"/>
    <w:rsid w:val="00A3277A"/>
    <w:rsid w:val="00A51A77"/>
    <w:rsid w:val="00A71A0C"/>
    <w:rsid w:val="00AA2E28"/>
    <w:rsid w:val="00AA48EF"/>
    <w:rsid w:val="00AB64B6"/>
    <w:rsid w:val="00AC3523"/>
    <w:rsid w:val="00AD75FC"/>
    <w:rsid w:val="00AF2767"/>
    <w:rsid w:val="00AF38BC"/>
    <w:rsid w:val="00AF7FDD"/>
    <w:rsid w:val="00B06014"/>
    <w:rsid w:val="00B327D8"/>
    <w:rsid w:val="00B33ADD"/>
    <w:rsid w:val="00B3618C"/>
    <w:rsid w:val="00B566C3"/>
    <w:rsid w:val="00B714EB"/>
    <w:rsid w:val="00B74851"/>
    <w:rsid w:val="00B92CEB"/>
    <w:rsid w:val="00B93692"/>
    <w:rsid w:val="00B94AF1"/>
    <w:rsid w:val="00BB3A73"/>
    <w:rsid w:val="00BC5423"/>
    <w:rsid w:val="00BD0295"/>
    <w:rsid w:val="00BD27F1"/>
    <w:rsid w:val="00BD3957"/>
    <w:rsid w:val="00BD7E70"/>
    <w:rsid w:val="00BE60B6"/>
    <w:rsid w:val="00BF7218"/>
    <w:rsid w:val="00C172D5"/>
    <w:rsid w:val="00C44C91"/>
    <w:rsid w:val="00C56A42"/>
    <w:rsid w:val="00C71A91"/>
    <w:rsid w:val="00C762D3"/>
    <w:rsid w:val="00C92FE8"/>
    <w:rsid w:val="00CA1625"/>
    <w:rsid w:val="00CA1AA5"/>
    <w:rsid w:val="00CA757E"/>
    <w:rsid w:val="00CB2D9B"/>
    <w:rsid w:val="00CD2B92"/>
    <w:rsid w:val="00CD7FF3"/>
    <w:rsid w:val="00CF1EB5"/>
    <w:rsid w:val="00CF73A3"/>
    <w:rsid w:val="00D04B23"/>
    <w:rsid w:val="00D0588D"/>
    <w:rsid w:val="00D06285"/>
    <w:rsid w:val="00D27551"/>
    <w:rsid w:val="00D342F8"/>
    <w:rsid w:val="00D445BC"/>
    <w:rsid w:val="00D4730E"/>
    <w:rsid w:val="00D54209"/>
    <w:rsid w:val="00D56021"/>
    <w:rsid w:val="00D66D49"/>
    <w:rsid w:val="00D867C3"/>
    <w:rsid w:val="00D91371"/>
    <w:rsid w:val="00D93129"/>
    <w:rsid w:val="00DA188D"/>
    <w:rsid w:val="00DC7200"/>
    <w:rsid w:val="00DE2F06"/>
    <w:rsid w:val="00DF3371"/>
    <w:rsid w:val="00E16BED"/>
    <w:rsid w:val="00E2386B"/>
    <w:rsid w:val="00E320DC"/>
    <w:rsid w:val="00E42360"/>
    <w:rsid w:val="00E4505A"/>
    <w:rsid w:val="00E510F9"/>
    <w:rsid w:val="00E65E4F"/>
    <w:rsid w:val="00E678BC"/>
    <w:rsid w:val="00E749E2"/>
    <w:rsid w:val="00E8055C"/>
    <w:rsid w:val="00E83F6E"/>
    <w:rsid w:val="00E902A0"/>
    <w:rsid w:val="00E96B34"/>
    <w:rsid w:val="00E9774E"/>
    <w:rsid w:val="00EA3E3F"/>
    <w:rsid w:val="00EF1FD7"/>
    <w:rsid w:val="00F004D6"/>
    <w:rsid w:val="00F23C47"/>
    <w:rsid w:val="00F304F9"/>
    <w:rsid w:val="00F455A3"/>
    <w:rsid w:val="00F72394"/>
    <w:rsid w:val="00F74985"/>
    <w:rsid w:val="00F76EF9"/>
    <w:rsid w:val="00F812A1"/>
    <w:rsid w:val="00F90CD8"/>
    <w:rsid w:val="00FA13DB"/>
    <w:rsid w:val="00FA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F008"/>
  <w15:docId w15:val="{8AAD7E12-912E-4603-B751-D4A2A81E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4B6"/>
  </w:style>
  <w:style w:type="paragraph" w:styleId="Heading2">
    <w:name w:val="heading 2"/>
    <w:basedOn w:val="Normal"/>
    <w:next w:val="Normal"/>
    <w:link w:val="Heading2Char"/>
    <w:qFormat/>
    <w:rsid w:val="00BD3957"/>
    <w:pPr>
      <w:keepNext/>
      <w:spacing w:after="0" w:line="240" w:lineRule="auto"/>
      <w:outlineLvl w:val="1"/>
    </w:pPr>
    <w:rPr>
      <w:rFonts w:ascii="Courier New" w:eastAsia="Times New Roman" w:hAnsi="Courier New" w:cs="Courier New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4F9"/>
    <w:rPr>
      <w:color w:val="0000FF" w:themeColor="hyperlink"/>
      <w:u w:val="single"/>
    </w:rPr>
  </w:style>
  <w:style w:type="character" w:customStyle="1" w:styleId="rvts36">
    <w:name w:val="rvts36"/>
    <w:basedOn w:val="DefaultParagraphFont"/>
    <w:rsid w:val="002F15E5"/>
    <w:rPr>
      <w:rFonts w:ascii="Calibri" w:hAnsi="Calibri" w:hint="default"/>
      <w:sz w:val="22"/>
      <w:szCs w:val="22"/>
    </w:rPr>
  </w:style>
  <w:style w:type="character" w:customStyle="1" w:styleId="rvts72">
    <w:name w:val="rvts72"/>
    <w:basedOn w:val="DefaultParagraphFont"/>
    <w:rsid w:val="00945215"/>
    <w:rPr>
      <w:rFonts w:ascii="Calibri" w:hAnsi="Calibri" w:hint="default"/>
      <w:color w:val="548DD4"/>
      <w:sz w:val="22"/>
      <w:szCs w:val="22"/>
    </w:rPr>
  </w:style>
  <w:style w:type="character" w:customStyle="1" w:styleId="rvts34">
    <w:name w:val="rvts34"/>
    <w:basedOn w:val="DefaultParagraphFont"/>
    <w:rsid w:val="00945215"/>
    <w:rPr>
      <w:rFonts w:ascii="Calibri" w:hAnsi="Calibri" w:hint="default"/>
      <w:i/>
      <w:iCs/>
      <w:color w:val="595959"/>
      <w:sz w:val="22"/>
      <w:szCs w:val="22"/>
    </w:rPr>
  </w:style>
  <w:style w:type="paragraph" w:styleId="BodyText3">
    <w:name w:val="Body Text 3"/>
    <w:basedOn w:val="Normal"/>
    <w:link w:val="BodyText3Char"/>
    <w:semiHidden/>
    <w:rsid w:val="00794E7F"/>
    <w:pPr>
      <w:spacing w:before="80"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794E7F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F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FB1"/>
  </w:style>
  <w:style w:type="paragraph" w:styleId="Header">
    <w:name w:val="header"/>
    <w:basedOn w:val="Normal"/>
    <w:link w:val="HeaderChar"/>
    <w:rsid w:val="004212C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212CC"/>
    <w:rPr>
      <w:rFonts w:ascii="Times New Roman" w:eastAsia="Times New Roman" w:hAnsi="Times New Roman" w:cs="Times New Roman"/>
      <w:sz w:val="24"/>
      <w:szCs w:val="24"/>
    </w:rPr>
  </w:style>
  <w:style w:type="character" w:customStyle="1" w:styleId="rvts32">
    <w:name w:val="rvts32"/>
    <w:basedOn w:val="DefaultParagraphFont"/>
    <w:rsid w:val="00C762D3"/>
  </w:style>
  <w:style w:type="character" w:customStyle="1" w:styleId="highlight">
    <w:name w:val="highlight"/>
    <w:basedOn w:val="DefaultParagraphFont"/>
    <w:rsid w:val="00C762D3"/>
  </w:style>
  <w:style w:type="character" w:customStyle="1" w:styleId="ListParagraphChar">
    <w:name w:val="List Paragraph Char"/>
    <w:link w:val="ListParagraph"/>
    <w:uiPriority w:val="34"/>
    <w:rsid w:val="00C762D3"/>
  </w:style>
  <w:style w:type="character" w:customStyle="1" w:styleId="Heading2Char">
    <w:name w:val="Heading 2 Char"/>
    <w:basedOn w:val="DefaultParagraphFont"/>
    <w:link w:val="Heading2"/>
    <w:rsid w:val="00BD3957"/>
    <w:rPr>
      <w:rFonts w:ascii="Courier New" w:eastAsia="Times New Roman" w:hAnsi="Courier New" w:cs="Courier New"/>
      <w:b/>
      <w:bCs/>
      <w:sz w:val="28"/>
      <w:szCs w:val="24"/>
    </w:rPr>
  </w:style>
  <w:style w:type="paragraph" w:customStyle="1" w:styleId="Datatesto">
    <w:name w:val="Data_testo"/>
    <w:basedOn w:val="Normal"/>
    <w:rsid w:val="00BD3957"/>
    <w:pPr>
      <w:tabs>
        <w:tab w:val="left" w:pos="993"/>
      </w:tabs>
      <w:spacing w:after="120" w:line="240" w:lineRule="auto"/>
      <w:ind w:left="993" w:hanging="993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036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E"/>
  </w:style>
  <w:style w:type="character" w:styleId="CommentReference">
    <w:name w:val="annotation reference"/>
    <w:basedOn w:val="DefaultParagraphFont"/>
    <w:uiPriority w:val="99"/>
    <w:semiHidden/>
    <w:unhideWhenUsed/>
    <w:rsid w:val="0051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79E"/>
    <w:rPr>
      <w:b/>
      <w:bCs/>
      <w:sz w:val="20"/>
      <w:szCs w:val="20"/>
    </w:rPr>
  </w:style>
  <w:style w:type="paragraph" w:styleId="NoSpacing">
    <w:name w:val="No Spacing"/>
    <w:uiPriority w:val="1"/>
    <w:qFormat/>
    <w:rsid w:val="005F0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9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jpg"/><Relationship Id="rId13" Type="http://schemas.openxmlformats.org/officeDocument/2006/relationships/image" Target="media/image18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gif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98975-7465-41A7-8A6C-19604249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Admin</cp:lastModifiedBy>
  <cp:revision>2</cp:revision>
  <dcterms:created xsi:type="dcterms:W3CDTF">2022-03-02T10:04:00Z</dcterms:created>
  <dcterms:modified xsi:type="dcterms:W3CDTF">2022-03-02T10:04:00Z</dcterms:modified>
</cp:coreProperties>
</file>